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C4BE0" w14:textId="77777777" w:rsidR="0066710F" w:rsidRDefault="00883B00">
      <w:pPr>
        <w:pStyle w:val="Title"/>
        <w:pBdr>
          <w:bottom w:val="single" w:sz="8" w:space="4" w:color="000000"/>
        </w:pBdr>
        <w:spacing w:after="300"/>
        <w:ind w:right="1440"/>
        <w:rPr>
          <w:rFonts w:ascii="Calibri" w:eastAsia="Calibri" w:hAnsi="Calibri" w:cs="Calibri"/>
          <w:sz w:val="52"/>
          <w:szCs w:val="52"/>
        </w:rPr>
      </w:pPr>
      <w:r>
        <w:rPr>
          <w:rFonts w:ascii="Calibri" w:eastAsia="Calibri" w:hAnsi="Calibri" w:cs="Calibri"/>
          <w:sz w:val="52"/>
          <w:szCs w:val="52"/>
        </w:rPr>
        <w:t>Systems Modeling</w:t>
      </w:r>
    </w:p>
    <w:p w14:paraId="4EC78A85" w14:textId="77777777" w:rsidR="0066710F" w:rsidRDefault="0066710F">
      <w:pPr>
        <w:spacing w:after="200" w:line="276" w:lineRule="auto"/>
        <w:ind w:right="1440"/>
        <w:rPr>
          <w:rFonts w:ascii="Calibri" w:eastAsia="Calibri" w:hAnsi="Calibri" w:cs="Calibri"/>
          <w:sz w:val="22"/>
          <w:szCs w:val="22"/>
        </w:rPr>
      </w:pPr>
    </w:p>
    <w:p w14:paraId="5819E85B" w14:textId="77777777" w:rsidR="0066710F" w:rsidRDefault="00883B00">
      <w:pPr>
        <w:pStyle w:val="Heading1"/>
        <w:keepLines/>
        <w:spacing w:before="480" w:after="0" w:line="276" w:lineRule="auto"/>
        <w:ind w:right="1440"/>
        <w:jc w:val="center"/>
        <w:rPr>
          <w:rFonts w:ascii="Calibri" w:eastAsia="Calibri" w:hAnsi="Calibri" w:cs="Calibri"/>
        </w:rPr>
      </w:pPr>
      <w:r>
        <w:rPr>
          <w:rFonts w:ascii="Calibri" w:eastAsia="Calibri" w:hAnsi="Calibri" w:cs="Calibri"/>
        </w:rPr>
        <w:t>Project Name</w:t>
      </w:r>
    </w:p>
    <w:p w14:paraId="74F3D54E" w14:textId="77777777" w:rsidR="0066710F" w:rsidRDefault="00883B00">
      <w:pPr>
        <w:spacing w:after="200" w:line="276" w:lineRule="auto"/>
        <w:ind w:right="1440"/>
        <w:jc w:val="center"/>
        <w:rPr>
          <w:rFonts w:ascii="Calibri" w:eastAsia="Calibri" w:hAnsi="Calibri" w:cs="Calibri"/>
        </w:rPr>
      </w:pPr>
      <w:r>
        <w:rPr>
          <w:rFonts w:ascii="Calibri" w:eastAsia="Calibri" w:hAnsi="Calibri" w:cs="Calibri"/>
        </w:rPr>
        <w:t>Applied Language Research</w:t>
      </w:r>
    </w:p>
    <w:p w14:paraId="494B00E7" w14:textId="77777777" w:rsidR="0066710F" w:rsidRDefault="0066710F">
      <w:pPr>
        <w:spacing w:after="200" w:line="276" w:lineRule="auto"/>
        <w:ind w:right="1440"/>
        <w:jc w:val="center"/>
        <w:rPr>
          <w:rFonts w:ascii="Calibri" w:eastAsia="Calibri" w:hAnsi="Calibri" w:cs="Calibri"/>
          <w:highlight w:val="yellow"/>
        </w:rPr>
      </w:pPr>
    </w:p>
    <w:p w14:paraId="5D6E8997" w14:textId="77777777" w:rsidR="0066710F" w:rsidRDefault="0066710F">
      <w:pPr>
        <w:spacing w:after="200" w:line="276" w:lineRule="auto"/>
        <w:ind w:right="1440"/>
        <w:rPr>
          <w:rFonts w:ascii="Calibri" w:eastAsia="Calibri" w:hAnsi="Calibri" w:cs="Calibri"/>
          <w:sz w:val="22"/>
          <w:szCs w:val="22"/>
        </w:rPr>
      </w:pPr>
    </w:p>
    <w:p w14:paraId="74A1405E" w14:textId="77777777" w:rsidR="0066710F" w:rsidRDefault="00883B00">
      <w:pPr>
        <w:spacing w:line="276" w:lineRule="auto"/>
        <w:ind w:right="1440"/>
        <w:jc w:val="center"/>
        <w:rPr>
          <w:rFonts w:ascii="Calibri" w:eastAsia="Calibri" w:hAnsi="Calibri" w:cs="Calibri"/>
          <w:sz w:val="22"/>
          <w:szCs w:val="22"/>
        </w:rPr>
      </w:pPr>
      <w:r>
        <w:rPr>
          <w:rFonts w:ascii="Calibri" w:eastAsia="Calibri" w:hAnsi="Calibri" w:cs="Calibri"/>
          <w:b/>
          <w:sz w:val="28"/>
          <w:szCs w:val="28"/>
        </w:rPr>
        <w:t>Prepared by</w:t>
      </w:r>
    </w:p>
    <w:p w14:paraId="692F402B" w14:textId="77777777" w:rsidR="0066710F" w:rsidRDefault="00883B00">
      <w:pPr>
        <w:spacing w:after="200" w:line="276" w:lineRule="auto"/>
        <w:ind w:right="1440"/>
        <w:jc w:val="center"/>
        <w:rPr>
          <w:rFonts w:ascii="Calibri" w:eastAsia="Calibri" w:hAnsi="Calibri" w:cs="Calibri"/>
        </w:rPr>
      </w:pPr>
      <w:r>
        <w:rPr>
          <w:rFonts w:ascii="Calibri" w:eastAsia="Calibri" w:hAnsi="Calibri" w:cs="Calibri"/>
        </w:rPr>
        <w:t>Applied Language Team</w:t>
      </w:r>
    </w:p>
    <w:p w14:paraId="54BDB2B9" w14:textId="77777777" w:rsidR="0066710F" w:rsidRDefault="0066710F">
      <w:pPr>
        <w:spacing w:after="200" w:line="276" w:lineRule="auto"/>
        <w:ind w:right="1440"/>
        <w:jc w:val="center"/>
        <w:rPr>
          <w:rFonts w:ascii="Calibri" w:eastAsia="Calibri" w:hAnsi="Calibri" w:cs="Calibri"/>
        </w:rPr>
      </w:pPr>
    </w:p>
    <w:p w14:paraId="0C7E3BC7" w14:textId="77777777" w:rsidR="0066710F" w:rsidRDefault="00883B00">
      <w:pPr>
        <w:pStyle w:val="Heading1"/>
        <w:keepLines/>
        <w:spacing w:before="480" w:after="0" w:line="276" w:lineRule="auto"/>
        <w:ind w:right="1440"/>
        <w:jc w:val="center"/>
        <w:rPr>
          <w:rFonts w:ascii="Calibri" w:eastAsia="Calibri" w:hAnsi="Calibri" w:cs="Calibri"/>
        </w:rPr>
      </w:pPr>
      <w:bookmarkStart w:id="0" w:name="_djj19jvjjeza" w:colFirst="0" w:colLast="0"/>
      <w:bookmarkEnd w:id="0"/>
      <w:r>
        <w:rPr>
          <w:rFonts w:ascii="Calibri" w:eastAsia="Calibri" w:hAnsi="Calibri" w:cs="Calibri"/>
        </w:rPr>
        <w:t>Date</w:t>
      </w:r>
    </w:p>
    <w:p w14:paraId="61C7E93A" w14:textId="6D33BB54" w:rsidR="0066710F" w:rsidRDefault="005E1E8C">
      <w:pPr>
        <w:spacing w:after="200" w:line="276" w:lineRule="auto"/>
        <w:ind w:right="1440"/>
        <w:jc w:val="center"/>
        <w:rPr>
          <w:rFonts w:ascii="Calibri" w:eastAsia="Calibri" w:hAnsi="Calibri" w:cs="Calibri"/>
        </w:rPr>
      </w:pPr>
      <w:r>
        <w:rPr>
          <w:noProof/>
        </w:rPr>
        <mc:AlternateContent>
          <mc:Choice Requires="wps">
            <w:drawing>
              <wp:anchor distT="0" distB="0" distL="114300" distR="114300" simplePos="0" relativeHeight="251666432" behindDoc="0" locked="0" layoutInCell="1" allowOverlap="1" wp14:anchorId="6768D705" wp14:editId="43403512">
                <wp:simplePos x="0" y="0"/>
                <wp:positionH relativeFrom="column">
                  <wp:posOffset>1210310</wp:posOffset>
                </wp:positionH>
                <wp:positionV relativeFrom="paragraph">
                  <wp:posOffset>554990</wp:posOffset>
                </wp:positionV>
                <wp:extent cx="4182110" cy="3191510"/>
                <wp:effectExtent l="0" t="0" r="8890" b="8890"/>
                <wp:wrapSquare wrapText="bothSides"/>
                <wp:docPr id="10" name="Text Box 10"/>
                <wp:cNvGraphicFramePr/>
                <a:graphic xmlns:a="http://schemas.openxmlformats.org/drawingml/2006/main">
                  <a:graphicData uri="http://schemas.microsoft.com/office/word/2010/wordprocessingShape">
                    <wps:wsp>
                      <wps:cNvSpPr txBox="1"/>
                      <wps:spPr>
                        <a:xfrm>
                          <a:off x="0" y="0"/>
                          <a:ext cx="4182110" cy="3191510"/>
                        </a:xfrm>
                        <a:prstGeom prst="rect">
                          <a:avLst/>
                        </a:prstGeom>
                        <a:noFill/>
                        <a:ln w="6350">
                          <a:solidFill>
                            <a:prstClr val="black"/>
                          </a:solidFill>
                        </a:ln>
                      </wps:spPr>
                      <wps:txbx>
                        <w:txbxContent>
                          <w:p w14:paraId="76FE1C6F" w14:textId="2AB605F3" w:rsidR="005E1E8C" w:rsidRPr="005E1E8C" w:rsidRDefault="005E1E8C" w:rsidP="005E1E8C">
                            <w:pPr>
                              <w:shd w:val="clear" w:color="auto" w:fill="FFFF00"/>
                              <w:spacing w:after="200" w:line="276" w:lineRule="auto"/>
                              <w:ind w:right="1440"/>
                              <w:rPr>
                                <w:rFonts w:ascii="Calibri" w:eastAsia="Calibri" w:hAnsi="Calibri" w:cs="Calibri"/>
                              </w:rPr>
                            </w:pPr>
                            <w:r w:rsidRPr="005E1E8C">
                              <w:rPr>
                                <w:rFonts w:ascii="Calibri" w:eastAsia="Calibri" w:hAnsi="Calibri" w:cs="Calibri"/>
                              </w:rPr>
                              <w:t>Team,</w:t>
                            </w:r>
                          </w:p>
                          <w:p w14:paraId="240F036F" w14:textId="4871DB33" w:rsidR="005E1E8C" w:rsidRPr="005E1E8C" w:rsidRDefault="005E1E8C" w:rsidP="005E1E8C">
                            <w:pPr>
                              <w:shd w:val="clear" w:color="auto" w:fill="FFFF00"/>
                              <w:spacing w:after="200" w:line="276" w:lineRule="auto"/>
                              <w:ind w:right="93"/>
                              <w:rPr>
                                <w:rFonts w:ascii="Calibri" w:eastAsia="Calibri" w:hAnsi="Calibri" w:cs="Calibri"/>
                              </w:rPr>
                            </w:pPr>
                            <w:r w:rsidRPr="005E1E8C">
                              <w:rPr>
                                <w:rFonts w:ascii="Calibri" w:eastAsia="Calibri" w:hAnsi="Calibri" w:cs="Calibri"/>
                              </w:rPr>
                              <w:t xml:space="preserve">You did a first-class job with this assignment. Your models are well chosen to both illustrate key aspects of your system and to complement and extend one another, and they are thorough and clearly implemented. Your accompanying descriptions are extremely helpful in supplementing the visuals (although in a few instances the writing can be improved) and it appears as though the process was </w:t>
                            </w:r>
                            <w:proofErr w:type="gramStart"/>
                            <w:r w:rsidRPr="005E1E8C">
                              <w:rPr>
                                <w:rFonts w:ascii="Calibri" w:eastAsia="Calibri" w:hAnsi="Calibri" w:cs="Calibri"/>
                              </w:rPr>
                              <w:t>useful</w:t>
                            </w:r>
                            <w:proofErr w:type="gramEnd"/>
                            <w:r w:rsidRPr="005E1E8C">
                              <w:rPr>
                                <w:rFonts w:ascii="Calibri" w:eastAsia="Calibri" w:hAnsi="Calibri" w:cs="Calibri"/>
                              </w:rPr>
                              <w:t xml:space="preserve"> and you learned some important things about your design. All in all, I am impressed with this deliverable and the work of the group in general.</w:t>
                            </w:r>
                          </w:p>
                          <w:p w14:paraId="69E35D44" w14:textId="35495E86" w:rsidR="005E1E8C" w:rsidRPr="00401CCE" w:rsidRDefault="005E1E8C" w:rsidP="005E1E8C">
                            <w:pPr>
                              <w:shd w:val="clear" w:color="auto" w:fill="FFFF00"/>
                              <w:spacing w:after="200" w:line="276" w:lineRule="auto"/>
                              <w:ind w:right="93"/>
                              <w:rPr>
                                <w:rFonts w:ascii="Calibri" w:eastAsia="Calibri" w:hAnsi="Calibri" w:cs="Calibri"/>
                              </w:rPr>
                            </w:pPr>
                            <w:r w:rsidRPr="005E1E8C">
                              <w:rPr>
                                <w:rFonts w:ascii="Calibri" w:eastAsia="Calibri" w:hAnsi="Calibri" w:cs="Calibri"/>
                              </w:rPr>
                              <w:t>Grade: 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8D705" id="_x0000_t202" coordsize="21600,21600" o:spt="202" path="m,l,21600r21600,l21600,xe">
                <v:stroke joinstyle="miter"/>
                <v:path gradientshapeok="t" o:connecttype="rect"/>
              </v:shapetype>
              <v:shape id="Text Box 10" o:spid="_x0000_s1026" type="#_x0000_t202" style="position:absolute;left:0;text-align:left;margin-left:95.3pt;margin-top:43.7pt;width:329.3pt;height:25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" filled="f" strokeweight=".5pt">
                <v:fill o:detectmouseclick="t"/>
                <v:textbox>
                  <w:txbxContent>
                    <w:p w14:paraId="76FE1C6F" w14:textId="2AB605F3" w:rsidR="005E1E8C" w:rsidRPr="005E1E8C" w:rsidRDefault="005E1E8C" w:rsidP="005E1E8C">
                      <w:pPr>
                        <w:shd w:val="clear" w:color="auto" w:fill="FFFF00"/>
                        <w:spacing w:after="200" w:line="276" w:lineRule="auto"/>
                        <w:ind w:right="1440"/>
                        <w:rPr>
                          <w:rFonts w:ascii="Calibri" w:eastAsia="Calibri" w:hAnsi="Calibri" w:cs="Calibri"/>
                        </w:rPr>
                      </w:pPr>
                      <w:r w:rsidRPr="005E1E8C">
                        <w:rPr>
                          <w:rFonts w:ascii="Calibri" w:eastAsia="Calibri" w:hAnsi="Calibri" w:cs="Calibri"/>
                        </w:rPr>
                        <w:t>Team,</w:t>
                      </w:r>
                    </w:p>
                    <w:p w14:paraId="240F036F" w14:textId="4871DB33" w:rsidR="005E1E8C" w:rsidRPr="005E1E8C" w:rsidRDefault="005E1E8C" w:rsidP="005E1E8C">
                      <w:pPr>
                        <w:shd w:val="clear" w:color="auto" w:fill="FFFF00"/>
                        <w:spacing w:after="200" w:line="276" w:lineRule="auto"/>
                        <w:ind w:right="93"/>
                        <w:rPr>
                          <w:rFonts w:ascii="Calibri" w:eastAsia="Calibri" w:hAnsi="Calibri" w:cs="Calibri"/>
                        </w:rPr>
                      </w:pPr>
                      <w:r w:rsidRPr="005E1E8C">
                        <w:rPr>
                          <w:rFonts w:ascii="Calibri" w:eastAsia="Calibri" w:hAnsi="Calibri" w:cs="Calibri"/>
                        </w:rPr>
                        <w:t xml:space="preserve">You did a first-class job with this assignment. Your models are well chosen to both illustrate key aspects of your system and to complement and extend one another, and they are thorough and clearly implemented. Your accompanying descriptions are extremely helpful in supplementing the visuals (although in a few instances the writing can be improved) and it appears as though the process was </w:t>
                      </w:r>
                      <w:proofErr w:type="gramStart"/>
                      <w:r w:rsidRPr="005E1E8C">
                        <w:rPr>
                          <w:rFonts w:ascii="Calibri" w:eastAsia="Calibri" w:hAnsi="Calibri" w:cs="Calibri"/>
                        </w:rPr>
                        <w:t>useful</w:t>
                      </w:r>
                      <w:proofErr w:type="gramEnd"/>
                      <w:r w:rsidRPr="005E1E8C">
                        <w:rPr>
                          <w:rFonts w:ascii="Calibri" w:eastAsia="Calibri" w:hAnsi="Calibri" w:cs="Calibri"/>
                        </w:rPr>
                        <w:t xml:space="preserve"> and you learned some important things about your design. All in all, I am impressed with this deliverable and the work of the group in general.</w:t>
                      </w:r>
                    </w:p>
                    <w:p w14:paraId="69E35D44" w14:textId="35495E86" w:rsidR="005E1E8C" w:rsidRPr="00401CCE" w:rsidRDefault="005E1E8C" w:rsidP="005E1E8C">
                      <w:pPr>
                        <w:shd w:val="clear" w:color="auto" w:fill="FFFF00"/>
                        <w:spacing w:after="200" w:line="276" w:lineRule="auto"/>
                        <w:ind w:right="93"/>
                        <w:rPr>
                          <w:rFonts w:ascii="Calibri" w:eastAsia="Calibri" w:hAnsi="Calibri" w:cs="Calibri"/>
                        </w:rPr>
                      </w:pPr>
                      <w:r w:rsidRPr="005E1E8C">
                        <w:rPr>
                          <w:rFonts w:ascii="Calibri" w:eastAsia="Calibri" w:hAnsi="Calibri" w:cs="Calibri"/>
                        </w:rPr>
                        <w:t>Grade: 98</w:t>
                      </w:r>
                    </w:p>
                  </w:txbxContent>
                </v:textbox>
                <w10:wrap type="square"/>
              </v:shape>
            </w:pict>
          </mc:Fallback>
        </mc:AlternateContent>
      </w:r>
      <w:r w:rsidR="00883B00">
        <w:rPr>
          <w:rFonts w:ascii="Calibri" w:eastAsia="Calibri" w:hAnsi="Calibri" w:cs="Calibri"/>
        </w:rPr>
        <w:t>18 October 2020</w:t>
      </w:r>
    </w:p>
    <w:p w14:paraId="5D287963" w14:textId="2789D16B" w:rsidR="0066710F" w:rsidRDefault="00883B00">
      <w:pPr>
        <w:ind w:right="1440"/>
        <w:jc w:val="center"/>
        <w:rPr>
          <w:rFonts w:ascii="Calibri" w:eastAsia="Calibri" w:hAnsi="Calibri" w:cs="Calibri"/>
          <w:sz w:val="22"/>
          <w:szCs w:val="22"/>
        </w:rPr>
      </w:pPr>
      <w:r>
        <w:rPr>
          <w:rFonts w:ascii="Calibri" w:eastAsia="Calibri" w:hAnsi="Calibri" w:cs="Calibri"/>
          <w:noProof/>
          <w:sz w:val="40"/>
          <w:szCs w:val="40"/>
        </w:rPr>
        <w:lastRenderedPageBreak/>
        <w:drawing>
          <wp:inline distT="114300" distB="114300" distL="114300" distR="114300" wp14:anchorId="21F05D90" wp14:editId="1D422219">
            <wp:extent cx="3340100" cy="3340100"/>
            <wp:effectExtent l="0" t="0" r="0" b="0"/>
            <wp:docPr id="2" name="image8.png" descr="BioSpectroscopy Core Research Facility, University of Montana - ITHS  Resource Directory"/>
            <wp:cNvGraphicFramePr/>
            <a:graphic xmlns:a="http://schemas.openxmlformats.org/drawingml/2006/main">
              <a:graphicData uri="http://schemas.openxmlformats.org/drawingml/2006/picture">
                <pic:pic xmlns:pic="http://schemas.openxmlformats.org/drawingml/2006/picture">
                  <pic:nvPicPr>
                    <pic:cNvPr id="0" name="image8.png" descr="BioSpectroscopy Core Research Facility, University of Montana - ITHS  Resource Directory"/>
                    <pic:cNvPicPr preferRelativeResize="0"/>
                  </pic:nvPicPr>
                  <pic:blipFill>
                    <a:blip r:embed="rId7"/>
                    <a:srcRect/>
                    <a:stretch>
                      <a:fillRect/>
                    </a:stretch>
                  </pic:blipFill>
                  <pic:spPr>
                    <a:xfrm>
                      <a:off x="0" y="0"/>
                      <a:ext cx="3340100" cy="3340100"/>
                    </a:xfrm>
                    <a:prstGeom prst="rect">
                      <a:avLst/>
                    </a:prstGeom>
                    <a:ln/>
                  </pic:spPr>
                </pic:pic>
              </a:graphicData>
            </a:graphic>
          </wp:inline>
        </w:drawing>
      </w:r>
    </w:p>
    <w:p w14:paraId="74C5AC38" w14:textId="77777777" w:rsidR="0066710F" w:rsidRDefault="00883B00">
      <w:pPr>
        <w:pStyle w:val="Heading2"/>
        <w:ind w:right="1440"/>
      </w:pPr>
      <w:commentRangeStart w:id="1"/>
      <w:r>
        <w:t>Overview</w:t>
      </w:r>
      <w:commentRangeEnd w:id="1"/>
      <w:r w:rsidR="002F2CB1">
        <w:rPr>
          <w:rStyle w:val="CommentReference"/>
          <w:rFonts w:ascii="Times New Roman" w:eastAsia="Times New Roman" w:hAnsi="Times New Roman" w:cs="Times New Roman"/>
        </w:rPr>
        <w:commentReference w:id="1"/>
      </w:r>
    </w:p>
    <w:p w14:paraId="5E6CD7B4" w14:textId="77777777" w:rsidR="0066710F" w:rsidRDefault="00883B00">
      <w:pPr>
        <w:ind w:left="360" w:right="1440"/>
        <w:rPr>
          <w:rFonts w:ascii="Calibri" w:eastAsia="Calibri" w:hAnsi="Calibri" w:cs="Calibri"/>
        </w:rPr>
      </w:pPr>
      <w:r>
        <w:rPr>
          <w:rFonts w:ascii="Calibri" w:eastAsia="Calibri" w:hAnsi="Calibri" w:cs="Calibri"/>
        </w:rPr>
        <w:t>System models are an important step in the creation of software. They provide a layout of how the software should be structured, which can be referred back to at later points of development as a guiding tool. They also help developers identify users' requi</w:t>
      </w:r>
      <w:r>
        <w:rPr>
          <w:rFonts w:ascii="Calibri" w:eastAsia="Calibri" w:hAnsi="Calibri" w:cs="Calibri"/>
        </w:rPr>
        <w:t>rements and how those requirements work into the software's mechanisms. Creating a solid model before beginning development gives a development team easy steps to follow in what may seem like an otherwise highly complicated, intricate system of interconnec</w:t>
      </w:r>
      <w:r>
        <w:rPr>
          <w:rFonts w:ascii="Calibri" w:eastAsia="Calibri" w:hAnsi="Calibri" w:cs="Calibri"/>
        </w:rPr>
        <w:t>ted software and hardware. An additional benefit is that conflicts in the system may be spotted in the model before beginning development, allowing time to be saved by fixing those conflicts before development begins.</w:t>
      </w:r>
    </w:p>
    <w:p w14:paraId="109BFBDF" w14:textId="77777777" w:rsidR="0066710F" w:rsidRDefault="0066710F">
      <w:pPr>
        <w:ind w:left="360" w:right="1440"/>
        <w:rPr>
          <w:rFonts w:ascii="Calibri" w:eastAsia="Calibri" w:hAnsi="Calibri" w:cs="Calibri"/>
        </w:rPr>
      </w:pPr>
    </w:p>
    <w:p w14:paraId="4B1A4791" w14:textId="77777777" w:rsidR="0066710F" w:rsidRDefault="00883B00">
      <w:pPr>
        <w:ind w:left="360" w:right="1440"/>
        <w:rPr>
          <w:rFonts w:ascii="Calibri" w:eastAsia="Calibri" w:hAnsi="Calibri" w:cs="Calibri"/>
        </w:rPr>
      </w:pPr>
      <w:r>
        <w:rPr>
          <w:rFonts w:ascii="Calibri" w:eastAsia="Calibri" w:hAnsi="Calibri" w:cs="Calibri"/>
        </w:rPr>
        <w:t xml:space="preserve">Different models represent different </w:t>
      </w:r>
      <w:r>
        <w:rPr>
          <w:rFonts w:ascii="Calibri" w:eastAsia="Calibri" w:hAnsi="Calibri" w:cs="Calibri"/>
        </w:rPr>
        <w:t xml:space="preserve">aspects of a system, so the team chose to include three different types of models to represent the project software. The first model presented is a </w:t>
      </w:r>
      <w:proofErr w:type="spellStart"/>
      <w:r>
        <w:rPr>
          <w:rFonts w:ascii="Calibri" w:eastAsia="Calibri" w:hAnsi="Calibri" w:cs="Calibri"/>
        </w:rPr>
        <w:t>swimlane</w:t>
      </w:r>
      <w:proofErr w:type="spellEnd"/>
      <w:r>
        <w:rPr>
          <w:rFonts w:ascii="Calibri" w:eastAsia="Calibri" w:hAnsi="Calibri" w:cs="Calibri"/>
        </w:rPr>
        <w:t xml:space="preserve"> diagram, which is a type of flowchart that distinguishes what each user is capable of doing within </w:t>
      </w:r>
      <w:r>
        <w:rPr>
          <w:rFonts w:ascii="Calibri" w:eastAsia="Calibri" w:hAnsi="Calibri" w:cs="Calibri"/>
        </w:rPr>
        <w:t>the system. The second model is a data flow diagram that shows how data will flow through our software. This includes the processes involved in moving data around, storing it, and fetching it for users. The third model is an entity-relationship diagram tha</w:t>
      </w:r>
      <w:r>
        <w:rPr>
          <w:rFonts w:ascii="Calibri" w:eastAsia="Calibri" w:hAnsi="Calibri" w:cs="Calibri"/>
        </w:rPr>
        <w:t>t shows the relationships between the tables of our database.</w:t>
      </w:r>
    </w:p>
    <w:p w14:paraId="4A38704C" w14:textId="77777777" w:rsidR="0066710F" w:rsidRDefault="0066710F">
      <w:pPr>
        <w:ind w:left="360" w:right="1440"/>
        <w:rPr>
          <w:rFonts w:ascii="Calibri" w:eastAsia="Calibri" w:hAnsi="Calibri" w:cs="Calibri"/>
        </w:rPr>
      </w:pPr>
    </w:p>
    <w:p w14:paraId="7238FFA7" w14:textId="77777777" w:rsidR="0066710F" w:rsidRDefault="00883B00">
      <w:pPr>
        <w:pStyle w:val="Heading2"/>
        <w:numPr>
          <w:ilvl w:val="0"/>
          <w:numId w:val="1"/>
        </w:numPr>
        <w:ind w:right="1440"/>
      </w:pPr>
      <w:r>
        <w:t>Model #1 – Swimlane Diagram</w:t>
      </w:r>
    </w:p>
    <w:p w14:paraId="0FB4A707" w14:textId="77777777" w:rsidR="0066710F" w:rsidRDefault="00883B00">
      <w:pPr>
        <w:ind w:left="360" w:right="1440"/>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swimlane</w:t>
      </w:r>
      <w:proofErr w:type="spellEnd"/>
      <w:r>
        <w:rPr>
          <w:rFonts w:ascii="Calibri" w:eastAsia="Calibri" w:hAnsi="Calibri" w:cs="Calibri"/>
        </w:rPr>
        <w:t xml:space="preserve"> diagram illustrates how different users interact with the system. Each distinct user group is given a column. In the corresponding columns, user actions are put into rectangular boxes. Arrows point from one action box to another action box (or m</w:t>
      </w:r>
      <w:r>
        <w:rPr>
          <w:rFonts w:ascii="Calibri" w:eastAsia="Calibri" w:hAnsi="Calibri" w:cs="Calibri"/>
        </w:rPr>
        <w:t>ultiple boxes) to demonstrate the order in which actions take place.</w:t>
      </w:r>
    </w:p>
    <w:p w14:paraId="207866AD" w14:textId="77777777" w:rsidR="0066710F" w:rsidRDefault="0066710F">
      <w:pPr>
        <w:ind w:left="-1440" w:right="1440"/>
        <w:rPr>
          <w:rFonts w:ascii="Calibri" w:eastAsia="Calibri" w:hAnsi="Calibri" w:cs="Calibri"/>
        </w:rPr>
      </w:pPr>
    </w:p>
    <w:p w14:paraId="4607B7FD" w14:textId="77777777" w:rsidR="0066710F" w:rsidRDefault="00883B00">
      <w:pPr>
        <w:ind w:left="360" w:right="1440"/>
        <w:rPr>
          <w:rFonts w:ascii="Calibri" w:eastAsia="Calibri" w:hAnsi="Calibri" w:cs="Calibri"/>
        </w:rPr>
      </w:pPr>
      <w:r>
        <w:rPr>
          <w:rFonts w:ascii="Calibri" w:eastAsia="Calibri" w:hAnsi="Calibri" w:cs="Calibri"/>
        </w:rPr>
        <w:t xml:space="preserve">This </w:t>
      </w:r>
      <w:proofErr w:type="spellStart"/>
      <w:r>
        <w:rPr>
          <w:rFonts w:ascii="Calibri" w:eastAsia="Calibri" w:hAnsi="Calibri" w:cs="Calibri"/>
        </w:rPr>
        <w:t>swimlane</w:t>
      </w:r>
      <w:proofErr w:type="spellEnd"/>
      <w:r>
        <w:rPr>
          <w:rFonts w:ascii="Calibri" w:eastAsia="Calibri" w:hAnsi="Calibri" w:cs="Calibri"/>
        </w:rPr>
        <w:t xml:space="preserve"> diagram represents the process of uploading and rating an audio file. This model was chosen because it is the most important process of the system and is necessary to imple</w:t>
      </w:r>
      <w:r>
        <w:rPr>
          <w:rFonts w:ascii="Calibri" w:eastAsia="Calibri" w:hAnsi="Calibri" w:cs="Calibri"/>
        </w:rPr>
        <w:t>ment to meet the qualification of a minimum viable product.</w:t>
      </w:r>
    </w:p>
    <w:p w14:paraId="312A4724" w14:textId="77777777" w:rsidR="0066710F" w:rsidRDefault="0066710F">
      <w:pPr>
        <w:ind w:left="360" w:right="1440"/>
        <w:rPr>
          <w:rFonts w:ascii="Calibri" w:eastAsia="Calibri" w:hAnsi="Calibri" w:cs="Calibri"/>
        </w:rPr>
      </w:pPr>
    </w:p>
    <w:p w14:paraId="3DF80EF0" w14:textId="77777777" w:rsidR="0066710F" w:rsidRDefault="00883B00">
      <w:pPr>
        <w:ind w:left="360" w:right="1440"/>
        <w:rPr>
          <w:rFonts w:ascii="Calibri" w:eastAsia="Calibri" w:hAnsi="Calibri" w:cs="Calibri"/>
        </w:rPr>
      </w:pPr>
      <w:commentRangeStart w:id="2"/>
      <w:r>
        <w:rPr>
          <w:rFonts w:ascii="Calibri" w:eastAsia="Calibri" w:hAnsi="Calibri" w:cs="Calibri"/>
        </w:rPr>
        <w:t>The audio rating process can begin with either of two types of users: a researcher or language learner uploads an audio file containing a spoken word or words in a particular language. The upload</w:t>
      </w:r>
      <w:r>
        <w:rPr>
          <w:rFonts w:ascii="Calibri" w:eastAsia="Calibri" w:hAnsi="Calibri" w:cs="Calibri"/>
        </w:rPr>
        <w:t xml:space="preserve">er can then trim this audio file into smaller individual audio files. The researcher will then email a Native language speaker with a link to rate that audio file. The Native language speaker accesses the audio file through the link, which doesn’t require </w:t>
      </w:r>
      <w:r>
        <w:rPr>
          <w:rFonts w:ascii="Calibri" w:eastAsia="Calibri" w:hAnsi="Calibri" w:cs="Calibri"/>
        </w:rPr>
        <w:t>a login, and rates it. If the audio file is uploaded by a researcher, that rating can then be viewed by all researchers. Suppose the audio file was uploaded by a language learner. In that case, its ratings can be viewed by the language learner, the languag</w:t>
      </w:r>
      <w:r>
        <w:rPr>
          <w:rFonts w:ascii="Calibri" w:eastAsia="Calibri" w:hAnsi="Calibri" w:cs="Calibri"/>
        </w:rPr>
        <w:t>e teacher to which the language learner is assigned (if applicable), and all researchers.</w:t>
      </w:r>
    </w:p>
    <w:commentRangeEnd w:id="2"/>
    <w:p w14:paraId="7061E560" w14:textId="77777777" w:rsidR="0066710F" w:rsidRDefault="000D405E">
      <w:pPr>
        <w:ind w:left="360" w:right="1440"/>
        <w:rPr>
          <w:rFonts w:ascii="Calibri" w:eastAsia="Calibri" w:hAnsi="Calibri" w:cs="Calibri"/>
        </w:rPr>
      </w:pPr>
      <w:r>
        <w:rPr>
          <w:rStyle w:val="CommentReference"/>
        </w:rPr>
        <w:commentReference w:id="2"/>
      </w:r>
    </w:p>
    <w:p w14:paraId="76A98C0F" w14:textId="77777777" w:rsidR="0066710F" w:rsidRDefault="00883B00">
      <w:pPr>
        <w:ind w:left="360" w:right="1440"/>
        <w:rPr>
          <w:rFonts w:ascii="Calibri" w:eastAsia="Calibri" w:hAnsi="Calibri" w:cs="Calibri"/>
        </w:rPr>
      </w:pPr>
      <w:r>
        <w:rPr>
          <w:rFonts w:ascii="Calibri" w:eastAsia="Calibri" w:hAnsi="Calibri" w:cs="Calibri"/>
        </w:rPr>
        <w:t xml:space="preserve">Completing the </w:t>
      </w:r>
      <w:proofErr w:type="spellStart"/>
      <w:r>
        <w:rPr>
          <w:rFonts w:ascii="Calibri" w:eastAsia="Calibri" w:hAnsi="Calibri" w:cs="Calibri"/>
        </w:rPr>
        <w:t>swimlane</w:t>
      </w:r>
      <w:proofErr w:type="spellEnd"/>
      <w:r>
        <w:rPr>
          <w:rFonts w:ascii="Calibri" w:eastAsia="Calibri" w:hAnsi="Calibri" w:cs="Calibri"/>
        </w:rPr>
        <w:t xml:space="preserve"> model gave the team a good overview of the audio uploading process. This model confirmed some of the system requirements in terms of user fun</w:t>
      </w:r>
      <w:r>
        <w:rPr>
          <w:rFonts w:ascii="Calibri" w:eastAsia="Calibri" w:hAnsi="Calibri" w:cs="Calibri"/>
        </w:rPr>
        <w:t xml:space="preserve">ctionality. </w:t>
      </w:r>
      <w:commentRangeStart w:id="3"/>
      <w:r>
        <w:rPr>
          <w:rFonts w:ascii="Calibri" w:eastAsia="Calibri" w:hAnsi="Calibri" w:cs="Calibri"/>
        </w:rPr>
        <w:t>No missing functionality was identified in the completion of this model.</w:t>
      </w:r>
      <w:commentRangeEnd w:id="3"/>
      <w:r w:rsidR="000D405E">
        <w:rPr>
          <w:rStyle w:val="CommentReference"/>
        </w:rPr>
        <w:commentReference w:id="3"/>
      </w:r>
    </w:p>
    <w:p w14:paraId="616F02C6" w14:textId="77777777" w:rsidR="0066710F" w:rsidRDefault="00883B00">
      <w:pPr>
        <w:ind w:left="360" w:right="1440"/>
        <w:rPr>
          <w:rFonts w:ascii="Calibri" w:eastAsia="Calibri" w:hAnsi="Calibri" w:cs="Calibri"/>
        </w:rPr>
      </w:pPr>
      <w:r>
        <w:rPr>
          <w:rFonts w:ascii="Calibri" w:eastAsia="Calibri" w:hAnsi="Calibri" w:cs="Calibri"/>
          <w:noProof/>
        </w:rPr>
        <w:drawing>
          <wp:anchor distT="114300" distB="114300" distL="114300" distR="114300" simplePos="0" relativeHeight="251658240" behindDoc="0" locked="0" layoutInCell="1" hidden="0" allowOverlap="1" wp14:anchorId="0D22E92F" wp14:editId="0F586A39">
            <wp:simplePos x="0" y="0"/>
            <wp:positionH relativeFrom="page">
              <wp:posOffset>361950</wp:posOffset>
            </wp:positionH>
            <wp:positionV relativeFrom="page">
              <wp:posOffset>415230</wp:posOffset>
            </wp:positionV>
            <wp:extent cx="7031727" cy="4957763"/>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6284" t="5893" r="6830" b="8745"/>
                    <a:stretch>
                      <a:fillRect/>
                    </a:stretch>
                  </pic:blipFill>
                  <pic:spPr>
                    <a:xfrm>
                      <a:off x="0" y="0"/>
                      <a:ext cx="7031727" cy="4957763"/>
                    </a:xfrm>
                    <a:prstGeom prst="rect">
                      <a:avLst/>
                    </a:prstGeom>
                    <a:ln/>
                  </pic:spPr>
                </pic:pic>
              </a:graphicData>
            </a:graphic>
          </wp:anchor>
        </w:drawing>
      </w:r>
    </w:p>
    <w:p w14:paraId="7ACA5259" w14:textId="77777777" w:rsidR="0066710F" w:rsidRDefault="00883B00">
      <w:pPr>
        <w:pStyle w:val="Heading2"/>
        <w:numPr>
          <w:ilvl w:val="0"/>
          <w:numId w:val="1"/>
        </w:numPr>
        <w:ind w:right="1440"/>
      </w:pPr>
      <w:r>
        <w:lastRenderedPageBreak/>
        <w:t>Model #2 – Data Flow Diagram</w:t>
      </w:r>
    </w:p>
    <w:p w14:paraId="3EC61A2A" w14:textId="26E6A8C0" w:rsidR="0066710F" w:rsidRDefault="00883B00">
      <w:pPr>
        <w:ind w:left="360" w:right="1440"/>
        <w:rPr>
          <w:rFonts w:ascii="Calibri" w:eastAsia="Calibri" w:hAnsi="Calibri" w:cs="Calibri"/>
        </w:rPr>
      </w:pPr>
      <w:r>
        <w:rPr>
          <w:rFonts w:ascii="Calibri" w:eastAsia="Calibri" w:hAnsi="Calibri" w:cs="Calibri"/>
        </w:rPr>
        <w:t xml:space="preserve">A data flow diagram represents how data flows </w:t>
      </w:r>
      <w:commentRangeStart w:id="4"/>
      <w:r>
        <w:rPr>
          <w:rFonts w:ascii="Calibri" w:eastAsia="Calibri" w:hAnsi="Calibri" w:cs="Calibri"/>
        </w:rPr>
        <w:t>through</w:t>
      </w:r>
      <w:commentRangeEnd w:id="4"/>
      <w:r w:rsidR="00586FFE">
        <w:rPr>
          <w:rStyle w:val="CommentReference"/>
        </w:rPr>
        <w:commentReference w:id="4"/>
      </w:r>
      <w:r>
        <w:rPr>
          <w:rFonts w:ascii="Calibri" w:eastAsia="Calibri" w:hAnsi="Calibri" w:cs="Calibri"/>
        </w:rPr>
        <w:t xml:space="preserve">, where the data is produced, and where it is consumed throughout a system. </w:t>
      </w:r>
      <w:commentRangeStart w:id="5"/>
      <w:r>
        <w:rPr>
          <w:rFonts w:ascii="Calibri" w:eastAsia="Calibri" w:hAnsi="Calibri" w:cs="Calibri"/>
        </w:rPr>
        <w:t xml:space="preserve">This </w:t>
      </w:r>
      <w:commentRangeStart w:id="6"/>
      <w:r>
        <w:rPr>
          <w:rFonts w:ascii="Calibri" w:eastAsia="Calibri" w:hAnsi="Calibri" w:cs="Calibri"/>
        </w:rPr>
        <w:t>diagra</w:t>
      </w:r>
      <w:r>
        <w:rPr>
          <w:rFonts w:ascii="Calibri" w:eastAsia="Calibri" w:hAnsi="Calibri" w:cs="Calibri"/>
        </w:rPr>
        <w:t xml:space="preserve">m </w:t>
      </w:r>
      <w:commentRangeEnd w:id="6"/>
      <w:r w:rsidR="00586FFE">
        <w:rPr>
          <w:rStyle w:val="CommentReference"/>
        </w:rPr>
        <w:commentReference w:id="6"/>
      </w:r>
      <w:r>
        <w:rPr>
          <w:rFonts w:ascii="Calibri" w:eastAsia="Calibri" w:hAnsi="Calibri" w:cs="Calibri"/>
        </w:rPr>
        <w:t xml:space="preserve">fits with our system </w:t>
      </w:r>
      <w:commentRangeEnd w:id="5"/>
      <w:r w:rsidR="00586FFE">
        <w:rPr>
          <w:rStyle w:val="CommentReference"/>
        </w:rPr>
        <w:commentReference w:id="5"/>
      </w:r>
      <w:r>
        <w:rPr>
          <w:rFonts w:ascii="Calibri" w:eastAsia="Calibri" w:hAnsi="Calibri" w:cs="Calibri"/>
        </w:rPr>
        <w:t>because we have data being produced from language learners in the form of audio files with text descriptions, language teachers in the form of ratings and class assignments, and lastly, Native language speakers in the form of comment</w:t>
      </w:r>
      <w:r>
        <w:rPr>
          <w:rFonts w:ascii="Calibri" w:eastAsia="Calibri" w:hAnsi="Calibri" w:cs="Calibri"/>
        </w:rPr>
        <w:t>s, ratings, and audio. The researchers and language teachers consume data in the form of audio ratings and audio files. Native language speakers consume language learner audio. Language learners consume the data that they produce as well as comments and ra</w:t>
      </w:r>
      <w:r>
        <w:rPr>
          <w:rFonts w:ascii="Calibri" w:eastAsia="Calibri" w:hAnsi="Calibri" w:cs="Calibri"/>
        </w:rPr>
        <w:t xml:space="preserve">tings they receive. With the data flow diagram, we can show data flows within the system, from </w:t>
      </w:r>
      <w:ins w:id="7" w:author="Reimer, Yolanda" w:date="2020-10-23T13:57:00Z">
        <w:r w:rsidR="00586FFE">
          <w:rPr>
            <w:rFonts w:ascii="Calibri" w:eastAsia="Calibri" w:hAnsi="Calibri" w:cs="Calibri"/>
          </w:rPr>
          <w:t xml:space="preserve">it </w:t>
        </w:r>
      </w:ins>
      <w:r>
        <w:rPr>
          <w:rFonts w:ascii="Calibri" w:eastAsia="Calibri" w:hAnsi="Calibri" w:cs="Calibri"/>
        </w:rPr>
        <w:t xml:space="preserve">being gathered to </w:t>
      </w:r>
      <w:ins w:id="8" w:author="Reimer, Yolanda" w:date="2020-10-23T13:57:00Z">
        <w:r w:rsidR="00586FFE">
          <w:rPr>
            <w:rFonts w:ascii="Calibri" w:eastAsia="Calibri" w:hAnsi="Calibri" w:cs="Calibri"/>
          </w:rPr>
          <w:t xml:space="preserve">it </w:t>
        </w:r>
      </w:ins>
      <w:r>
        <w:rPr>
          <w:rFonts w:ascii="Calibri" w:eastAsia="Calibri" w:hAnsi="Calibri" w:cs="Calibri"/>
        </w:rPr>
        <w:t xml:space="preserve">being stored and </w:t>
      </w:r>
      <w:del w:id="9" w:author="Reimer, Yolanda" w:date="2020-10-23T13:57:00Z">
        <w:r w:rsidDel="00586FFE">
          <w:rPr>
            <w:rFonts w:ascii="Calibri" w:eastAsia="Calibri" w:hAnsi="Calibri" w:cs="Calibri"/>
          </w:rPr>
          <w:delText xml:space="preserve">finally being </w:delText>
        </w:r>
      </w:del>
      <w:commentRangeStart w:id="10"/>
      <w:r>
        <w:rPr>
          <w:rFonts w:ascii="Calibri" w:eastAsia="Calibri" w:hAnsi="Calibri" w:cs="Calibri"/>
        </w:rPr>
        <w:t>consumed</w:t>
      </w:r>
      <w:commentRangeEnd w:id="10"/>
      <w:r w:rsidR="00586FFE">
        <w:rPr>
          <w:rStyle w:val="CommentReference"/>
        </w:rPr>
        <w:commentReference w:id="10"/>
      </w:r>
      <w:r>
        <w:rPr>
          <w:rFonts w:ascii="Calibri" w:eastAsia="Calibri" w:hAnsi="Calibri" w:cs="Calibri"/>
        </w:rPr>
        <w:t>.</w:t>
      </w:r>
    </w:p>
    <w:p w14:paraId="50E6A495" w14:textId="77777777" w:rsidR="0066710F" w:rsidRDefault="0066710F">
      <w:pPr>
        <w:ind w:left="360" w:right="1440"/>
        <w:rPr>
          <w:rFonts w:ascii="Calibri" w:eastAsia="Calibri" w:hAnsi="Calibri" w:cs="Calibri"/>
          <w:sz w:val="22"/>
          <w:szCs w:val="22"/>
        </w:rPr>
      </w:pPr>
    </w:p>
    <w:p w14:paraId="3B44D47A" w14:textId="77777777" w:rsidR="0066710F" w:rsidRDefault="00883B00">
      <w:pPr>
        <w:ind w:left="360" w:right="1440"/>
        <w:rPr>
          <w:rFonts w:ascii="Calibri" w:eastAsia="Calibri" w:hAnsi="Calibri" w:cs="Calibri"/>
        </w:rPr>
      </w:pPr>
      <w:r>
        <w:rPr>
          <w:rFonts w:ascii="Calibri" w:eastAsia="Calibri" w:hAnsi="Calibri" w:cs="Calibri"/>
        </w:rPr>
        <w:t xml:space="preserve">This data flow diagram depicts the flow of data between users and storage. Language learners can produce data by recording audio uploaded to the </w:t>
      </w:r>
      <w:r>
        <w:rPr>
          <w:rFonts w:ascii="Calibri" w:eastAsia="Calibri" w:hAnsi="Calibri" w:cs="Calibri"/>
          <w:i/>
        </w:rPr>
        <w:t>user big audio</w:t>
      </w:r>
      <w:r>
        <w:rPr>
          <w:rFonts w:ascii="Calibri" w:eastAsia="Calibri" w:hAnsi="Calibri" w:cs="Calibri"/>
        </w:rPr>
        <w:t xml:space="preserve"> data store and then trimmed by the system and stored in </w:t>
      </w:r>
      <w:r>
        <w:rPr>
          <w:rFonts w:ascii="Calibri" w:eastAsia="Calibri" w:hAnsi="Calibri" w:cs="Calibri"/>
          <w:i/>
        </w:rPr>
        <w:t>user trimmed audio</w:t>
      </w:r>
      <w:r>
        <w:rPr>
          <w:rFonts w:ascii="Calibri" w:eastAsia="Calibri" w:hAnsi="Calibri" w:cs="Calibri"/>
        </w:rPr>
        <w:t>. Language learners co</w:t>
      </w:r>
      <w:r>
        <w:rPr>
          <w:rFonts w:ascii="Calibri" w:eastAsia="Calibri" w:hAnsi="Calibri" w:cs="Calibri"/>
        </w:rPr>
        <w:t xml:space="preserve">nsume data by viewing their submissions from </w:t>
      </w:r>
      <w:r>
        <w:rPr>
          <w:rFonts w:ascii="Calibri" w:eastAsia="Calibri" w:hAnsi="Calibri" w:cs="Calibri"/>
          <w:i/>
        </w:rPr>
        <w:t xml:space="preserve">user big audio </w:t>
      </w:r>
      <w:r>
        <w:rPr>
          <w:rFonts w:ascii="Calibri" w:eastAsia="Calibri" w:hAnsi="Calibri" w:cs="Calibri"/>
        </w:rPr>
        <w:t xml:space="preserve">and their trimmed audio timestamps from </w:t>
      </w:r>
      <w:r>
        <w:rPr>
          <w:rFonts w:ascii="Calibri" w:eastAsia="Calibri" w:hAnsi="Calibri" w:cs="Calibri"/>
          <w:i/>
        </w:rPr>
        <w:t xml:space="preserve">user trimmed audio. </w:t>
      </w:r>
      <w:r>
        <w:rPr>
          <w:rFonts w:ascii="Calibri" w:eastAsia="Calibri" w:hAnsi="Calibri" w:cs="Calibri"/>
        </w:rPr>
        <w:t xml:space="preserve">Any feedback they have received from other users is consumed from the </w:t>
      </w:r>
      <w:r>
        <w:rPr>
          <w:rFonts w:ascii="Calibri" w:eastAsia="Calibri" w:hAnsi="Calibri" w:cs="Calibri"/>
          <w:i/>
        </w:rPr>
        <w:t xml:space="preserve">feedback </w:t>
      </w:r>
      <w:r>
        <w:rPr>
          <w:rFonts w:ascii="Calibri" w:eastAsia="Calibri" w:hAnsi="Calibri" w:cs="Calibri"/>
        </w:rPr>
        <w:t>data store.</w:t>
      </w:r>
    </w:p>
    <w:p w14:paraId="5A9818D2" w14:textId="77777777" w:rsidR="0066710F" w:rsidRDefault="0066710F">
      <w:pPr>
        <w:ind w:left="360" w:right="1440"/>
        <w:rPr>
          <w:rFonts w:ascii="Calibri" w:eastAsia="Calibri" w:hAnsi="Calibri" w:cs="Calibri"/>
        </w:rPr>
      </w:pPr>
    </w:p>
    <w:p w14:paraId="17FD1B97" w14:textId="77777777" w:rsidR="0066710F" w:rsidRDefault="00883B00">
      <w:pPr>
        <w:ind w:left="360" w:right="1440"/>
        <w:rPr>
          <w:rFonts w:ascii="Calibri" w:eastAsia="Calibri" w:hAnsi="Calibri" w:cs="Calibri"/>
        </w:rPr>
      </w:pPr>
      <w:r>
        <w:rPr>
          <w:rFonts w:ascii="Calibri" w:eastAsia="Calibri" w:hAnsi="Calibri" w:cs="Calibri"/>
        </w:rPr>
        <w:t xml:space="preserve">Native language speakers </w:t>
      </w:r>
      <w:commentRangeStart w:id="11"/>
      <w:r>
        <w:rPr>
          <w:rFonts w:ascii="Calibri" w:eastAsia="Calibri" w:hAnsi="Calibri" w:cs="Calibri"/>
        </w:rPr>
        <w:t xml:space="preserve">consume </w:t>
      </w:r>
      <w:commentRangeEnd w:id="11"/>
      <w:r w:rsidR="00586FFE">
        <w:rPr>
          <w:rStyle w:val="CommentReference"/>
        </w:rPr>
        <w:commentReference w:id="11"/>
      </w:r>
      <w:r>
        <w:rPr>
          <w:rFonts w:ascii="Calibri" w:eastAsia="Calibri" w:hAnsi="Calibri" w:cs="Calibri"/>
        </w:rPr>
        <w:t>data from t</w:t>
      </w:r>
      <w:r>
        <w:rPr>
          <w:rFonts w:ascii="Calibri" w:eastAsia="Calibri" w:hAnsi="Calibri" w:cs="Calibri"/>
        </w:rPr>
        <w:t xml:space="preserve">he trimmed audio in the </w:t>
      </w:r>
      <w:r>
        <w:rPr>
          <w:rFonts w:ascii="Calibri" w:eastAsia="Calibri" w:hAnsi="Calibri" w:cs="Calibri"/>
          <w:i/>
        </w:rPr>
        <w:t>user trimmed audio</w:t>
      </w:r>
      <w:r>
        <w:rPr>
          <w:rFonts w:ascii="Calibri" w:eastAsia="Calibri" w:hAnsi="Calibri" w:cs="Calibri"/>
        </w:rPr>
        <w:t xml:space="preserve"> data store to then produce ratings and comments that get stored in the </w:t>
      </w:r>
      <w:r>
        <w:rPr>
          <w:rFonts w:ascii="Calibri" w:eastAsia="Calibri" w:hAnsi="Calibri" w:cs="Calibri"/>
          <w:i/>
        </w:rPr>
        <w:t xml:space="preserve">feedback </w:t>
      </w:r>
      <w:r>
        <w:rPr>
          <w:rFonts w:ascii="Calibri" w:eastAsia="Calibri" w:hAnsi="Calibri" w:cs="Calibri"/>
        </w:rPr>
        <w:t>data store.</w:t>
      </w:r>
    </w:p>
    <w:p w14:paraId="64182786" w14:textId="77777777" w:rsidR="0066710F" w:rsidRDefault="0066710F">
      <w:pPr>
        <w:ind w:left="360" w:right="1440"/>
        <w:rPr>
          <w:rFonts w:ascii="Calibri" w:eastAsia="Calibri" w:hAnsi="Calibri" w:cs="Calibri"/>
        </w:rPr>
      </w:pPr>
    </w:p>
    <w:p w14:paraId="0DB13E50" w14:textId="77777777" w:rsidR="0066710F" w:rsidRDefault="00883B00">
      <w:pPr>
        <w:ind w:left="360" w:right="1440"/>
        <w:rPr>
          <w:rFonts w:ascii="Calibri" w:eastAsia="Calibri" w:hAnsi="Calibri" w:cs="Calibri"/>
        </w:rPr>
      </w:pPr>
      <w:r>
        <w:rPr>
          <w:rFonts w:ascii="Calibri" w:eastAsia="Calibri" w:hAnsi="Calibri" w:cs="Calibri"/>
        </w:rPr>
        <w:t xml:space="preserve">Researchers can produce data in the form of past Excel files stored in the </w:t>
      </w:r>
      <w:r>
        <w:rPr>
          <w:rFonts w:ascii="Calibri" w:eastAsia="Calibri" w:hAnsi="Calibri" w:cs="Calibri"/>
          <w:i/>
        </w:rPr>
        <w:t xml:space="preserve">research data </w:t>
      </w:r>
      <w:proofErr w:type="spellStart"/>
      <w:r>
        <w:rPr>
          <w:rFonts w:ascii="Calibri" w:eastAsia="Calibri" w:hAnsi="Calibri" w:cs="Calibri"/>
        </w:rPr>
        <w:t>data</w:t>
      </w:r>
      <w:proofErr w:type="spellEnd"/>
      <w:r>
        <w:rPr>
          <w:rFonts w:ascii="Calibri" w:eastAsia="Calibri" w:hAnsi="Calibri" w:cs="Calibri"/>
        </w:rPr>
        <w:t xml:space="preserve"> store and in the form of a</w:t>
      </w:r>
      <w:r>
        <w:rPr>
          <w:rFonts w:ascii="Calibri" w:eastAsia="Calibri" w:hAnsi="Calibri" w:cs="Calibri"/>
        </w:rPr>
        <w:t xml:space="preserve">udio files stored in the </w:t>
      </w:r>
      <w:r>
        <w:rPr>
          <w:rFonts w:ascii="Calibri" w:eastAsia="Calibri" w:hAnsi="Calibri" w:cs="Calibri"/>
          <w:i/>
        </w:rPr>
        <w:t>user big audio</w:t>
      </w:r>
      <w:r>
        <w:rPr>
          <w:rFonts w:ascii="Calibri" w:eastAsia="Calibri" w:hAnsi="Calibri" w:cs="Calibri"/>
        </w:rPr>
        <w:t xml:space="preserve"> data store. Researchers can consume all feedback data from the </w:t>
      </w:r>
      <w:r>
        <w:rPr>
          <w:rFonts w:ascii="Calibri" w:eastAsia="Calibri" w:hAnsi="Calibri" w:cs="Calibri"/>
          <w:i/>
        </w:rPr>
        <w:t xml:space="preserve">feedback </w:t>
      </w:r>
      <w:r>
        <w:rPr>
          <w:rFonts w:ascii="Calibri" w:eastAsia="Calibri" w:hAnsi="Calibri" w:cs="Calibri"/>
        </w:rPr>
        <w:t>data store.</w:t>
      </w:r>
    </w:p>
    <w:p w14:paraId="63B0357D" w14:textId="77777777" w:rsidR="0066710F" w:rsidRDefault="0066710F">
      <w:pPr>
        <w:ind w:left="360" w:right="1440"/>
        <w:rPr>
          <w:rFonts w:ascii="Calibri" w:eastAsia="Calibri" w:hAnsi="Calibri" w:cs="Calibri"/>
        </w:rPr>
      </w:pPr>
    </w:p>
    <w:p w14:paraId="7A00DF9D" w14:textId="77777777" w:rsidR="0066710F" w:rsidRDefault="00883B00">
      <w:pPr>
        <w:ind w:left="360" w:right="1440"/>
        <w:rPr>
          <w:rFonts w:ascii="Calibri" w:eastAsia="Calibri" w:hAnsi="Calibri" w:cs="Calibri"/>
        </w:rPr>
      </w:pPr>
      <w:r>
        <w:rPr>
          <w:rFonts w:ascii="Calibri" w:eastAsia="Calibri" w:hAnsi="Calibri" w:cs="Calibri"/>
        </w:rPr>
        <w:t xml:space="preserve">Language teachers produce data by creating classes that are stored in the </w:t>
      </w:r>
      <w:r>
        <w:rPr>
          <w:rFonts w:ascii="Calibri" w:eastAsia="Calibri" w:hAnsi="Calibri" w:cs="Calibri"/>
          <w:i/>
        </w:rPr>
        <w:t>class</w:t>
      </w:r>
      <w:r>
        <w:rPr>
          <w:rFonts w:ascii="Calibri" w:eastAsia="Calibri" w:hAnsi="Calibri" w:cs="Calibri"/>
        </w:rPr>
        <w:t xml:space="preserve"> data store. The language teacher can then generate </w:t>
      </w:r>
      <w:r>
        <w:rPr>
          <w:rFonts w:ascii="Calibri" w:eastAsia="Calibri" w:hAnsi="Calibri" w:cs="Calibri"/>
        </w:rPr>
        <w:t xml:space="preserve">assignment data to be stored in the </w:t>
      </w:r>
      <w:r>
        <w:rPr>
          <w:rFonts w:ascii="Calibri" w:eastAsia="Calibri" w:hAnsi="Calibri" w:cs="Calibri"/>
          <w:i/>
        </w:rPr>
        <w:t xml:space="preserve">assignment </w:t>
      </w:r>
      <w:r>
        <w:rPr>
          <w:rFonts w:ascii="Calibri" w:eastAsia="Calibri" w:hAnsi="Calibri" w:cs="Calibri"/>
        </w:rPr>
        <w:t xml:space="preserve">data store connected to the </w:t>
      </w:r>
      <w:r>
        <w:rPr>
          <w:rFonts w:ascii="Calibri" w:eastAsia="Calibri" w:hAnsi="Calibri" w:cs="Calibri"/>
          <w:i/>
        </w:rPr>
        <w:t xml:space="preserve">user big audio </w:t>
      </w:r>
      <w:r>
        <w:rPr>
          <w:rFonts w:ascii="Calibri" w:eastAsia="Calibri" w:hAnsi="Calibri" w:cs="Calibri"/>
        </w:rPr>
        <w:t>data store to enable the language teacher to view and consume submitted audio files. When the language teacher consumes submitted audio, they rate that audio which is</w:t>
      </w:r>
      <w:r>
        <w:rPr>
          <w:rFonts w:ascii="Calibri" w:eastAsia="Calibri" w:hAnsi="Calibri" w:cs="Calibri"/>
        </w:rPr>
        <w:t xml:space="preserve"> then stored in the </w:t>
      </w:r>
      <w:r>
        <w:rPr>
          <w:rFonts w:ascii="Calibri" w:eastAsia="Calibri" w:hAnsi="Calibri" w:cs="Calibri"/>
          <w:i/>
        </w:rPr>
        <w:t xml:space="preserve">feedback </w:t>
      </w:r>
      <w:r>
        <w:rPr>
          <w:rFonts w:ascii="Calibri" w:eastAsia="Calibri" w:hAnsi="Calibri" w:cs="Calibri"/>
        </w:rPr>
        <w:t>data store.</w:t>
      </w:r>
    </w:p>
    <w:p w14:paraId="0E8F76C2" w14:textId="77777777" w:rsidR="0066710F" w:rsidRDefault="0066710F">
      <w:pPr>
        <w:ind w:right="1440"/>
        <w:rPr>
          <w:rFonts w:ascii="Calibri" w:eastAsia="Calibri" w:hAnsi="Calibri" w:cs="Calibri"/>
          <w:i/>
          <w:highlight w:val="yellow"/>
        </w:rPr>
      </w:pPr>
    </w:p>
    <w:p w14:paraId="30CBB988" w14:textId="77777777" w:rsidR="0066710F" w:rsidRDefault="00883B00">
      <w:pPr>
        <w:ind w:left="360" w:right="1440"/>
        <w:rPr>
          <w:rFonts w:ascii="Calibri" w:eastAsia="Calibri" w:hAnsi="Calibri" w:cs="Calibri"/>
        </w:rPr>
      </w:pPr>
      <w:commentRangeStart w:id="12"/>
      <w:r>
        <w:rPr>
          <w:rFonts w:ascii="Calibri" w:eastAsia="Calibri" w:hAnsi="Calibri" w:cs="Calibri"/>
        </w:rPr>
        <w:t xml:space="preserve">From this model, we have realized </w:t>
      </w:r>
      <w:commentRangeEnd w:id="12"/>
      <w:r w:rsidR="00586FFE">
        <w:rPr>
          <w:rStyle w:val="CommentReference"/>
        </w:rPr>
        <w:commentReference w:id="12"/>
      </w:r>
      <w:r>
        <w:rPr>
          <w:rFonts w:ascii="Calibri" w:eastAsia="Calibri" w:hAnsi="Calibri" w:cs="Calibri"/>
        </w:rPr>
        <w:t>that the ALR software's existing structure is a tangled and convoluted set of systems that needs some revision. While making this model, we have discovered that the ALR database st</w:t>
      </w:r>
      <w:r>
        <w:rPr>
          <w:rFonts w:ascii="Calibri" w:eastAsia="Calibri" w:hAnsi="Calibri" w:cs="Calibri"/>
        </w:rPr>
        <w:t>ructure could also have many tables condensed into one table to reduce redundancy and clutter. One example of this would be to aggregate all feedback (</w:t>
      </w:r>
      <w:proofErr w:type="spellStart"/>
      <w:r>
        <w:rPr>
          <w:rFonts w:ascii="Calibri" w:eastAsia="Calibri" w:hAnsi="Calibri" w:cs="Calibri"/>
          <w:i/>
        </w:rPr>
        <w:t>alr_comment</w:t>
      </w:r>
      <w:proofErr w:type="spellEnd"/>
      <w:r>
        <w:rPr>
          <w:rFonts w:ascii="Calibri" w:eastAsia="Calibri" w:hAnsi="Calibri" w:cs="Calibri"/>
        </w:rPr>
        <w:t xml:space="preserve">, </w:t>
      </w:r>
      <w:proofErr w:type="spellStart"/>
      <w:r>
        <w:rPr>
          <w:rFonts w:ascii="Calibri" w:eastAsia="Calibri" w:hAnsi="Calibri" w:cs="Calibri"/>
          <w:i/>
        </w:rPr>
        <w:t>alr_review</w:t>
      </w:r>
      <w:proofErr w:type="spellEnd"/>
      <w:r>
        <w:rPr>
          <w:rFonts w:ascii="Calibri" w:eastAsia="Calibri" w:hAnsi="Calibri" w:cs="Calibri"/>
        </w:rPr>
        <w:t xml:space="preserve">) tables into a single table. The naming scheme of </w:t>
      </w:r>
      <w:r>
        <w:rPr>
          <w:rFonts w:ascii="Calibri" w:eastAsia="Calibri" w:hAnsi="Calibri" w:cs="Calibri"/>
          <w:noProof/>
        </w:rPr>
        <w:lastRenderedPageBreak/>
        <w:drawing>
          <wp:anchor distT="114300" distB="114300" distL="114300" distR="114300" simplePos="0" relativeHeight="251659264" behindDoc="0" locked="0" layoutInCell="1" hidden="0" allowOverlap="1" wp14:anchorId="4DEFBE62" wp14:editId="01679FDB">
            <wp:simplePos x="0" y="0"/>
            <wp:positionH relativeFrom="page">
              <wp:posOffset>333375</wp:posOffset>
            </wp:positionH>
            <wp:positionV relativeFrom="page">
              <wp:posOffset>5653088</wp:posOffset>
            </wp:positionV>
            <wp:extent cx="7034213" cy="3709824"/>
            <wp:effectExtent l="12700" t="12700" r="12700" b="1270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7034213" cy="3709824"/>
                    </a:xfrm>
                    <a:prstGeom prst="rect">
                      <a:avLst/>
                    </a:prstGeom>
                    <a:ln w="12700">
                      <a:solidFill>
                        <a:srgbClr val="000000"/>
                      </a:solidFill>
                      <a:prstDash val="solid"/>
                    </a:ln>
                  </pic:spPr>
                </pic:pic>
              </a:graphicData>
            </a:graphic>
          </wp:anchor>
        </w:drawing>
      </w:r>
      <w:r>
        <w:rPr>
          <w:rFonts w:ascii="Calibri" w:eastAsia="Calibri" w:hAnsi="Calibri" w:cs="Calibri"/>
        </w:rPr>
        <w:t xml:space="preserve">existing tables could also be </w:t>
      </w:r>
      <w:r>
        <w:rPr>
          <w:rFonts w:ascii="Calibri" w:eastAsia="Calibri" w:hAnsi="Calibri" w:cs="Calibri"/>
        </w:rPr>
        <w:t>improved to be more readable. This model also has revealed some overlap in the required functionality of different user groups, e.g., language learners and researchers needing to upload audio.</w:t>
      </w:r>
    </w:p>
    <w:p w14:paraId="12997412" w14:textId="77777777" w:rsidR="0066710F" w:rsidRDefault="00883B00">
      <w:pPr>
        <w:pStyle w:val="Heading2"/>
        <w:numPr>
          <w:ilvl w:val="0"/>
          <w:numId w:val="1"/>
        </w:numPr>
        <w:ind w:right="1440"/>
      </w:pPr>
      <w:r>
        <w:t>Model #3 – Entity Relationship Diagram</w:t>
      </w:r>
    </w:p>
    <w:p w14:paraId="24068BF7" w14:textId="77777777" w:rsidR="0066710F" w:rsidRDefault="00883B00">
      <w:pPr>
        <w:ind w:left="360" w:right="1440"/>
        <w:rPr>
          <w:rFonts w:ascii="Calibri" w:eastAsia="Calibri" w:hAnsi="Calibri" w:cs="Calibri"/>
        </w:rPr>
      </w:pPr>
      <w:r>
        <w:rPr>
          <w:rFonts w:ascii="Calibri" w:eastAsia="Calibri" w:hAnsi="Calibri" w:cs="Calibri"/>
        </w:rPr>
        <w:t>An entity-relationship (</w:t>
      </w:r>
      <w:r>
        <w:rPr>
          <w:rFonts w:ascii="Calibri" w:eastAsia="Calibri" w:hAnsi="Calibri" w:cs="Calibri"/>
        </w:rPr>
        <w:t>ER) diagram shows entity types, their attributes, and their interrelationships. This type of diagram can be used to represent the structure of the data in a system and serve as a design guide for implementing the database. The ER diagram was chosen to help</w:t>
      </w:r>
      <w:r>
        <w:rPr>
          <w:rFonts w:ascii="Calibri" w:eastAsia="Calibri" w:hAnsi="Calibri" w:cs="Calibri"/>
        </w:rPr>
        <w:t xml:space="preserve"> represent our system because data storage is an integral aspect of our system. A carefully planned database will ensure that important information will not be left out.</w:t>
      </w:r>
    </w:p>
    <w:p w14:paraId="2A3449C4" w14:textId="77777777" w:rsidR="0066710F" w:rsidRDefault="0066710F">
      <w:pPr>
        <w:ind w:left="360" w:right="1440"/>
        <w:rPr>
          <w:rFonts w:ascii="Calibri" w:eastAsia="Calibri" w:hAnsi="Calibri" w:cs="Calibri"/>
        </w:rPr>
      </w:pPr>
    </w:p>
    <w:p w14:paraId="32FE9F2C" w14:textId="77777777" w:rsidR="0066710F" w:rsidRDefault="00883B00">
      <w:pPr>
        <w:ind w:left="360" w:right="1440"/>
        <w:rPr>
          <w:rFonts w:ascii="Calibri" w:eastAsia="Calibri" w:hAnsi="Calibri" w:cs="Calibri"/>
        </w:rPr>
      </w:pPr>
      <w:r>
        <w:rPr>
          <w:rFonts w:ascii="Calibri" w:eastAsia="Calibri" w:hAnsi="Calibri" w:cs="Calibri"/>
        </w:rPr>
        <w:t>In the diagram, all user groups inherit properties of the user entity: administrator,</w:t>
      </w:r>
      <w:r>
        <w:rPr>
          <w:rFonts w:ascii="Calibri" w:eastAsia="Calibri" w:hAnsi="Calibri" w:cs="Calibri"/>
        </w:rPr>
        <w:t xml:space="preserve"> researcher, language learner, and language teacher. These inherited properties include email address, username, password, first name, last name, user ID, last login date, and date joined. Further, each specific user type has a unique identifying attribute</w:t>
      </w:r>
      <w:r>
        <w:rPr>
          <w:rFonts w:ascii="Calibri" w:eastAsia="Calibri" w:hAnsi="Calibri" w:cs="Calibri"/>
        </w:rPr>
        <w:t xml:space="preserve"> corresponding to their user group, which can be used for user authorization during login on the website. The Native language speaker user group is not included because this type of User will not have persistent data associated with them stored in the data</w:t>
      </w:r>
      <w:r>
        <w:rPr>
          <w:rFonts w:ascii="Calibri" w:eastAsia="Calibri" w:hAnsi="Calibri" w:cs="Calibri"/>
        </w:rPr>
        <w:t>base.</w:t>
      </w:r>
    </w:p>
    <w:p w14:paraId="6D2D32F3" w14:textId="77777777" w:rsidR="0066710F" w:rsidRDefault="0066710F">
      <w:pPr>
        <w:ind w:left="360" w:right="1440"/>
        <w:rPr>
          <w:rFonts w:ascii="Calibri" w:eastAsia="Calibri" w:hAnsi="Calibri" w:cs="Calibri"/>
        </w:rPr>
      </w:pPr>
    </w:p>
    <w:p w14:paraId="7A08778E" w14:textId="77777777" w:rsidR="0066710F" w:rsidRDefault="00883B00">
      <w:pPr>
        <w:ind w:left="360" w:right="1440"/>
        <w:rPr>
          <w:rFonts w:ascii="Calibri" w:eastAsia="Calibri" w:hAnsi="Calibri" w:cs="Calibri"/>
        </w:rPr>
      </w:pPr>
      <w:r>
        <w:rPr>
          <w:rFonts w:ascii="Calibri" w:eastAsia="Calibri" w:hAnsi="Calibri" w:cs="Calibri"/>
        </w:rPr>
        <w:t>The language teacher and language learner entities can belong to a class entity, though not every learner needs to be a student. One language teacher and one or more student learners make up a class. This is representative of a real-world classroom setting</w:t>
      </w:r>
      <w:r>
        <w:rPr>
          <w:rFonts w:ascii="Calibri" w:eastAsia="Calibri" w:hAnsi="Calibri" w:cs="Calibri"/>
        </w:rPr>
        <w:t>. A class also has a single language and can have multiple assignments for its student learners. A language is its separate entity, allowing numerous languages to be used in the system.</w:t>
      </w:r>
    </w:p>
    <w:p w14:paraId="31DF765A" w14:textId="77777777" w:rsidR="0066710F" w:rsidRDefault="0066710F">
      <w:pPr>
        <w:ind w:left="360" w:right="1440"/>
        <w:rPr>
          <w:rFonts w:ascii="Calibri" w:eastAsia="Calibri" w:hAnsi="Calibri" w:cs="Calibri"/>
        </w:rPr>
      </w:pPr>
    </w:p>
    <w:p w14:paraId="64CC2699" w14:textId="77777777" w:rsidR="0066710F" w:rsidRDefault="00883B00">
      <w:pPr>
        <w:ind w:left="360" w:right="1440"/>
        <w:rPr>
          <w:rFonts w:ascii="Calibri" w:eastAsia="Calibri" w:hAnsi="Calibri" w:cs="Calibri"/>
        </w:rPr>
      </w:pPr>
      <w:r>
        <w:rPr>
          <w:rFonts w:ascii="Calibri" w:eastAsia="Calibri" w:hAnsi="Calibri" w:cs="Calibri"/>
        </w:rPr>
        <w:t xml:space="preserve">When a user uploads a new audio file, the database creates a new </w:t>
      </w:r>
      <w:proofErr w:type="spellStart"/>
      <w:r>
        <w:rPr>
          <w:rFonts w:ascii="Calibri" w:eastAsia="Calibri" w:hAnsi="Calibri" w:cs="Calibri"/>
        </w:rPr>
        <w:t>BigA</w:t>
      </w:r>
      <w:r>
        <w:rPr>
          <w:rFonts w:ascii="Calibri" w:eastAsia="Calibri" w:hAnsi="Calibri" w:cs="Calibri"/>
        </w:rPr>
        <w:t>udio</w:t>
      </w:r>
      <w:proofErr w:type="spellEnd"/>
      <w:r>
        <w:rPr>
          <w:rFonts w:ascii="Calibri" w:eastAsia="Calibri" w:hAnsi="Calibri" w:cs="Calibri"/>
        </w:rPr>
        <w:t xml:space="preserve"> entity in the database attached to the user who made it and the language spoken in the audio. The website also slices that audio file based on the individual words' location and creates an audio trim in the database for each slice, which all associate</w:t>
      </w:r>
      <w:r>
        <w:rPr>
          <w:rFonts w:ascii="Calibri" w:eastAsia="Calibri" w:hAnsi="Calibri" w:cs="Calibri"/>
        </w:rPr>
        <w:t xml:space="preserve"> back to the original </w:t>
      </w:r>
      <w:proofErr w:type="spellStart"/>
      <w:r>
        <w:rPr>
          <w:rFonts w:ascii="Calibri" w:eastAsia="Calibri" w:hAnsi="Calibri" w:cs="Calibri"/>
        </w:rPr>
        <w:t>BigAudio</w:t>
      </w:r>
      <w:proofErr w:type="spellEnd"/>
      <w:r>
        <w:rPr>
          <w:rFonts w:ascii="Calibri" w:eastAsia="Calibri" w:hAnsi="Calibri" w:cs="Calibri"/>
        </w:rPr>
        <w:t xml:space="preserve"> entity.  In the case of a learner submission, the audio that is uploaded by the user can be associated with a class assignment, where it can receive a grade and comments from the teacher.</w:t>
      </w:r>
    </w:p>
    <w:p w14:paraId="06F19580" w14:textId="77777777" w:rsidR="0066710F" w:rsidRDefault="0066710F">
      <w:pPr>
        <w:ind w:left="360" w:right="1440"/>
        <w:rPr>
          <w:rFonts w:ascii="Calibri" w:eastAsia="Calibri" w:hAnsi="Calibri" w:cs="Calibri"/>
        </w:rPr>
      </w:pPr>
    </w:p>
    <w:p w14:paraId="7D0101C6" w14:textId="77777777" w:rsidR="0066710F" w:rsidRDefault="00883B00">
      <w:pPr>
        <w:ind w:left="360" w:right="1440"/>
        <w:rPr>
          <w:rFonts w:ascii="Calibri" w:eastAsia="Calibri" w:hAnsi="Calibri" w:cs="Calibri"/>
        </w:rPr>
      </w:pPr>
      <w:r>
        <w:rPr>
          <w:rFonts w:ascii="Calibri" w:eastAsia="Calibri" w:hAnsi="Calibri" w:cs="Calibri"/>
        </w:rPr>
        <w:t>Audio trims are stored by their time</w:t>
      </w:r>
      <w:r>
        <w:rPr>
          <w:rFonts w:ascii="Calibri" w:eastAsia="Calibri" w:hAnsi="Calibri" w:cs="Calibri"/>
        </w:rPr>
        <w:t>stamp in the full audio file and the audio trim's length. Audio trims can receive feedback from multiple Native speakers, including written comments, a rating between 1-5, and audio feedback.</w:t>
      </w:r>
    </w:p>
    <w:p w14:paraId="2AAE0490" w14:textId="77777777" w:rsidR="0066710F" w:rsidRDefault="0066710F">
      <w:pPr>
        <w:ind w:right="1440"/>
        <w:rPr>
          <w:rFonts w:ascii="Calibri" w:eastAsia="Calibri" w:hAnsi="Calibri" w:cs="Calibri"/>
          <w:i/>
          <w:highlight w:val="yellow"/>
        </w:rPr>
      </w:pPr>
    </w:p>
    <w:p w14:paraId="70F1D70F" w14:textId="77777777" w:rsidR="0066710F" w:rsidRDefault="00883B00">
      <w:pPr>
        <w:ind w:left="360" w:right="1440"/>
        <w:rPr>
          <w:rFonts w:ascii="Calibri" w:eastAsia="Calibri" w:hAnsi="Calibri" w:cs="Calibri"/>
        </w:rPr>
      </w:pPr>
      <w:r>
        <w:rPr>
          <w:rFonts w:ascii="Calibri" w:eastAsia="Calibri" w:hAnsi="Calibri" w:cs="Calibri"/>
        </w:rPr>
        <w:t>In the end, creating this model gave us a good insight into how</w:t>
      </w:r>
      <w:r>
        <w:rPr>
          <w:rFonts w:ascii="Calibri" w:eastAsia="Calibri" w:hAnsi="Calibri" w:cs="Calibri"/>
        </w:rPr>
        <w:t xml:space="preserve"> we want to structure the database. Seeing an overview of the database structure allows us to make better tables because we can see the relationships much clearer. It has also shown us some characteristics may have been initially assigned to the wrong enti</w:t>
      </w:r>
      <w:r>
        <w:rPr>
          <w:rFonts w:ascii="Calibri" w:eastAsia="Calibri" w:hAnsi="Calibri" w:cs="Calibri"/>
        </w:rPr>
        <w:t xml:space="preserve">ty, particularly in the </w:t>
      </w:r>
      <w:proofErr w:type="spellStart"/>
      <w:r>
        <w:rPr>
          <w:rFonts w:ascii="Calibri" w:eastAsia="Calibri" w:hAnsi="Calibri" w:cs="Calibri"/>
        </w:rPr>
        <w:t>BigAudio</w:t>
      </w:r>
      <w:proofErr w:type="spellEnd"/>
      <w:r>
        <w:rPr>
          <w:rFonts w:ascii="Calibri" w:eastAsia="Calibri" w:hAnsi="Calibri" w:cs="Calibri"/>
        </w:rPr>
        <w:t xml:space="preserve"> and </w:t>
      </w:r>
      <w:proofErr w:type="spellStart"/>
      <w:r>
        <w:rPr>
          <w:rFonts w:ascii="Calibri" w:eastAsia="Calibri" w:hAnsi="Calibri" w:cs="Calibri"/>
        </w:rPr>
        <w:t>AudioTrim</w:t>
      </w:r>
      <w:proofErr w:type="spellEnd"/>
      <w:r>
        <w:rPr>
          <w:rFonts w:ascii="Calibri" w:eastAsia="Calibri" w:hAnsi="Calibri" w:cs="Calibri"/>
        </w:rPr>
        <w:t xml:space="preserve"> entities. Without this model, it would be much harder to create the database because we would lose track of where things are located due to all of the additional information.</w:t>
      </w:r>
    </w:p>
    <w:p w14:paraId="08D456FC" w14:textId="77777777" w:rsidR="0066710F" w:rsidRDefault="0066710F">
      <w:pPr>
        <w:ind w:right="1440"/>
        <w:rPr>
          <w:rFonts w:ascii="Calibri" w:eastAsia="Calibri" w:hAnsi="Calibri" w:cs="Calibri"/>
        </w:rPr>
      </w:pPr>
    </w:p>
    <w:p w14:paraId="5519B0D3" w14:textId="77777777" w:rsidR="0066710F" w:rsidRDefault="00883B00">
      <w:pPr>
        <w:pStyle w:val="Heading2"/>
        <w:ind w:left="-1440" w:right="1440" w:firstLine="540"/>
        <w:jc w:val="center"/>
      </w:pPr>
      <w:hyperlink r:id="rId14" w:anchor="G1pZINxcm7WH-w0-JRmVZo8zfIlunGXe5M">
        <w:r>
          <w:rPr>
            <w:noProof/>
          </w:rPr>
          <w:drawing>
            <wp:inline distT="19050" distB="19050" distL="19050" distR="19050" wp14:anchorId="7F6C3766" wp14:editId="75962FA6">
              <wp:extent cx="7048500" cy="5257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7048500" cy="5257800"/>
                      </a:xfrm>
                      <a:prstGeom prst="rect">
                        <a:avLst/>
                      </a:prstGeom>
                      <a:ln/>
                    </pic:spPr>
                  </pic:pic>
                </a:graphicData>
              </a:graphic>
            </wp:inline>
          </w:drawing>
        </w:r>
      </w:hyperlink>
      <w:r>
        <w:br w:type="page"/>
      </w:r>
      <w:r>
        <w:rPr>
          <w:noProof/>
        </w:rPr>
        <w:drawing>
          <wp:anchor distT="114300" distB="114300" distL="114300" distR="114300" simplePos="0" relativeHeight="251660288" behindDoc="0" locked="0" layoutInCell="1" hidden="0" allowOverlap="1" wp14:anchorId="1DAEF8C1" wp14:editId="5C89CAEB">
            <wp:simplePos x="0" y="0"/>
            <wp:positionH relativeFrom="column">
              <wp:posOffset>952500</wp:posOffset>
            </wp:positionH>
            <wp:positionV relativeFrom="paragraph">
              <wp:posOffset>5734050</wp:posOffset>
            </wp:positionV>
            <wp:extent cx="3976688" cy="2252217"/>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3976688" cy="2252217"/>
                    </a:xfrm>
                    <a:prstGeom prst="rect">
                      <a:avLst/>
                    </a:prstGeom>
                    <a:ln/>
                  </pic:spPr>
                </pic:pic>
              </a:graphicData>
            </a:graphic>
          </wp:anchor>
        </w:drawing>
      </w:r>
    </w:p>
    <w:p w14:paraId="55A18018" w14:textId="77777777" w:rsidR="0066710F" w:rsidRDefault="00883B00">
      <w:pPr>
        <w:pStyle w:val="Heading2"/>
        <w:numPr>
          <w:ilvl w:val="0"/>
          <w:numId w:val="1"/>
        </w:numPr>
        <w:ind w:right="1440"/>
      </w:pPr>
      <w:r>
        <w:lastRenderedPageBreak/>
        <w:t>Execution and Acknowledgement</w:t>
      </w:r>
    </w:p>
    <w:p w14:paraId="2FBBF2B5" w14:textId="77777777" w:rsidR="0066710F" w:rsidRDefault="00883B00">
      <w:pPr>
        <w:ind w:right="1440"/>
        <w:rPr>
          <w:rFonts w:ascii="Calibri" w:eastAsia="Calibri" w:hAnsi="Calibri" w:cs="Calibri"/>
        </w:rPr>
      </w:pPr>
      <w:r>
        <w:rPr>
          <w:rFonts w:ascii="Calibri" w:eastAsia="Calibri" w:hAnsi="Calibri" w:cs="Calibri"/>
        </w:rPr>
        <w:t>The team members hereby indicate by their signatures below that they have read and agreed with the specifications of this document.</w:t>
      </w:r>
    </w:p>
    <w:p w14:paraId="585AE95C" w14:textId="77777777" w:rsidR="0066710F" w:rsidRDefault="0066710F">
      <w:pPr>
        <w:ind w:right="1440"/>
        <w:rPr>
          <w:rFonts w:ascii="Calibri" w:eastAsia="Calibri" w:hAnsi="Calibri" w:cs="Calibri"/>
        </w:rPr>
      </w:pPr>
    </w:p>
    <w:p w14:paraId="32B765EF" w14:textId="77777777" w:rsidR="0066710F" w:rsidRDefault="0066710F">
      <w:pPr>
        <w:ind w:right="1440"/>
        <w:rPr>
          <w:rFonts w:ascii="Calibri" w:eastAsia="Calibri" w:hAnsi="Calibri" w:cs="Calibri"/>
        </w:rPr>
      </w:pPr>
    </w:p>
    <w:p w14:paraId="40CE50CD" w14:textId="77777777" w:rsidR="0066710F" w:rsidRDefault="0066710F">
      <w:pPr>
        <w:ind w:right="1440"/>
        <w:rPr>
          <w:rFonts w:ascii="Calibri" w:eastAsia="Calibri" w:hAnsi="Calibri" w:cs="Calibri"/>
        </w:rPr>
      </w:pPr>
    </w:p>
    <w:p w14:paraId="45FE8D2F" w14:textId="77777777" w:rsidR="0066710F" w:rsidRDefault="0066710F">
      <w:pPr>
        <w:ind w:right="1440"/>
        <w:rPr>
          <w:rFonts w:ascii="Calibri" w:eastAsia="Calibri" w:hAnsi="Calibri" w:cs="Calibri"/>
        </w:rPr>
      </w:pPr>
    </w:p>
    <w:p w14:paraId="517B0D34" w14:textId="77777777" w:rsidR="0066710F" w:rsidRDefault="0066710F">
      <w:pPr>
        <w:spacing w:before="240" w:after="240" w:line="276" w:lineRule="auto"/>
        <w:rPr>
          <w:rFonts w:ascii="Calibri" w:eastAsia="Calibri" w:hAnsi="Calibri" w:cs="Calibri"/>
          <w:sz w:val="22"/>
          <w:szCs w:val="22"/>
        </w:rPr>
      </w:pPr>
    </w:p>
    <w:p w14:paraId="78B66884" w14:textId="77777777" w:rsidR="0066710F" w:rsidRDefault="00883B00">
      <w:pPr>
        <w:spacing w:before="240" w:after="240" w:line="276" w:lineRule="auto"/>
        <w:rPr>
          <w:rFonts w:ascii="Calibri" w:eastAsia="Calibri" w:hAnsi="Calibri" w:cs="Calibri"/>
          <w:sz w:val="22"/>
          <w:szCs w:val="22"/>
        </w:rPr>
      </w:pPr>
      <w:r>
        <w:rPr>
          <w:rFonts w:ascii="Calibri" w:eastAsia="Calibri" w:hAnsi="Calibri" w:cs="Calibri"/>
          <w:noProof/>
          <w:sz w:val="22"/>
          <w:szCs w:val="22"/>
        </w:rPr>
        <w:drawing>
          <wp:anchor distT="0" distB="0" distL="0" distR="0" simplePos="0" relativeHeight="251661312" behindDoc="0" locked="0" layoutInCell="1" hidden="0" allowOverlap="1" wp14:anchorId="2D3A8C2A" wp14:editId="3A1FE539">
            <wp:simplePos x="0" y="0"/>
            <wp:positionH relativeFrom="page">
              <wp:posOffset>1519238</wp:posOffset>
            </wp:positionH>
            <wp:positionV relativeFrom="page">
              <wp:posOffset>2871216</wp:posOffset>
            </wp:positionV>
            <wp:extent cx="1706413" cy="428625"/>
            <wp:effectExtent l="0" t="0" r="0" b="0"/>
            <wp:wrapTopAndBottom distT="0" dist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706413" cy="428625"/>
                    </a:xfrm>
                    <a:prstGeom prst="rect">
                      <a:avLst/>
                    </a:prstGeom>
                    <a:ln/>
                  </pic:spPr>
                </pic:pic>
              </a:graphicData>
            </a:graphic>
          </wp:anchor>
        </w:drawing>
      </w:r>
      <w:r>
        <w:rPr>
          <w:rFonts w:ascii="Calibri" w:eastAsia="Calibri" w:hAnsi="Calibri" w:cs="Calibri"/>
          <w:noProof/>
          <w:sz w:val="22"/>
          <w:szCs w:val="22"/>
        </w:rPr>
        <w:drawing>
          <wp:anchor distT="0" distB="0" distL="0" distR="0" simplePos="0" relativeHeight="251662336" behindDoc="0" locked="0" layoutInCell="1" hidden="0" allowOverlap="1" wp14:anchorId="74A99DDC" wp14:editId="2A19FF2D">
            <wp:simplePos x="0" y="0"/>
            <wp:positionH relativeFrom="page">
              <wp:posOffset>4148138</wp:posOffset>
            </wp:positionH>
            <wp:positionV relativeFrom="page">
              <wp:posOffset>2871216</wp:posOffset>
            </wp:positionV>
            <wp:extent cx="2009775" cy="428008"/>
            <wp:effectExtent l="0" t="0" r="0" b="0"/>
            <wp:wrapTopAndBottom distT="0" dist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009775" cy="428008"/>
                    </a:xfrm>
                    <a:prstGeom prst="rect">
                      <a:avLst/>
                    </a:prstGeom>
                    <a:ln/>
                  </pic:spPr>
                </pic:pic>
              </a:graphicData>
            </a:graphic>
          </wp:anchor>
        </w:drawing>
      </w:r>
    </w:p>
    <w:p w14:paraId="08D48DFC" w14:textId="77777777" w:rsidR="0066710F" w:rsidRDefault="00883B00">
      <w:pPr>
        <w:spacing w:before="240" w:after="240" w:line="276" w:lineRule="auto"/>
        <w:ind w:left="-1440"/>
        <w:jc w:val="center"/>
        <w:rPr>
          <w:rFonts w:ascii="Calibri" w:eastAsia="Calibri" w:hAnsi="Calibri" w:cs="Calibri"/>
          <w:sz w:val="22"/>
          <w:szCs w:val="22"/>
        </w:rPr>
      </w:pPr>
      <w:r>
        <w:rPr>
          <w:rFonts w:ascii="Calibri" w:eastAsia="Calibri" w:hAnsi="Calibri" w:cs="Calibri"/>
          <w:sz w:val="22"/>
          <w:szCs w:val="22"/>
          <w:u w:val="single"/>
        </w:rPr>
        <w:t xml:space="preserve">                                          18 OCT 2020</w:t>
      </w:r>
      <w:r>
        <w:rPr>
          <w:rFonts w:ascii="Calibri" w:eastAsia="Calibri" w:hAnsi="Calibri" w:cs="Calibri"/>
          <w:sz w:val="22"/>
          <w:szCs w:val="22"/>
        </w:rPr>
        <w:t xml:space="preserve">                    </w:t>
      </w:r>
      <w:r>
        <w:rPr>
          <w:rFonts w:ascii="Calibri" w:eastAsia="Calibri" w:hAnsi="Calibri" w:cs="Calibri"/>
          <w:sz w:val="22"/>
          <w:szCs w:val="22"/>
          <w:u w:val="single"/>
        </w:rPr>
        <w:t xml:space="preserve">                                          1</w:t>
      </w:r>
      <w:r>
        <w:rPr>
          <w:rFonts w:ascii="Calibri" w:eastAsia="Calibri" w:hAnsi="Calibri" w:cs="Calibri"/>
          <w:sz w:val="22"/>
          <w:szCs w:val="22"/>
          <w:u w:val="single"/>
        </w:rPr>
        <w:t>8 OCT 2020</w:t>
      </w:r>
      <w:r>
        <w:rPr>
          <w:rFonts w:ascii="Calibri" w:eastAsia="Calibri" w:hAnsi="Calibri" w:cs="Calibri"/>
          <w:sz w:val="22"/>
          <w:szCs w:val="22"/>
        </w:rPr>
        <w:br/>
        <w:t xml:space="preserve">   Team Member / Date                                        Team Member / Date                    </w:t>
      </w:r>
    </w:p>
    <w:p w14:paraId="5D57C41A" w14:textId="77777777" w:rsidR="0066710F" w:rsidRDefault="0066710F">
      <w:pPr>
        <w:spacing w:before="240" w:after="240" w:line="276" w:lineRule="auto"/>
        <w:ind w:left="-1440"/>
        <w:jc w:val="center"/>
        <w:rPr>
          <w:rFonts w:ascii="Calibri" w:eastAsia="Calibri" w:hAnsi="Calibri" w:cs="Calibri"/>
          <w:sz w:val="22"/>
          <w:szCs w:val="22"/>
        </w:rPr>
      </w:pPr>
    </w:p>
    <w:p w14:paraId="0B0B0532" w14:textId="77777777" w:rsidR="0066710F" w:rsidRDefault="00883B00">
      <w:pPr>
        <w:spacing w:before="240" w:after="240" w:line="276" w:lineRule="auto"/>
        <w:ind w:left="-1440"/>
        <w:jc w:val="center"/>
        <w:rPr>
          <w:rFonts w:ascii="Calibri" w:eastAsia="Calibri" w:hAnsi="Calibri" w:cs="Calibri"/>
          <w:sz w:val="22"/>
          <w:szCs w:val="22"/>
        </w:rPr>
      </w:pPr>
      <w:r>
        <w:rPr>
          <w:rFonts w:ascii="Calibri" w:eastAsia="Calibri" w:hAnsi="Calibri" w:cs="Calibri"/>
          <w:sz w:val="22"/>
          <w:szCs w:val="22"/>
          <w:u w:val="single"/>
        </w:rPr>
        <w:t xml:space="preserve">                                          18 OCT 2020</w:t>
      </w:r>
      <w:r>
        <w:rPr>
          <w:rFonts w:ascii="Calibri" w:eastAsia="Calibri" w:hAnsi="Calibri" w:cs="Calibri"/>
          <w:sz w:val="22"/>
          <w:szCs w:val="22"/>
        </w:rPr>
        <w:t xml:space="preserve">                    </w:t>
      </w:r>
      <w:r>
        <w:rPr>
          <w:rFonts w:ascii="Calibri" w:eastAsia="Calibri" w:hAnsi="Calibri" w:cs="Calibri"/>
          <w:sz w:val="22"/>
          <w:szCs w:val="22"/>
          <w:u w:val="single"/>
        </w:rPr>
        <w:t xml:space="preserve">                                          18 OCT 2020</w:t>
      </w:r>
      <w:r>
        <w:rPr>
          <w:rFonts w:ascii="Calibri" w:eastAsia="Calibri" w:hAnsi="Calibri" w:cs="Calibri"/>
          <w:sz w:val="22"/>
          <w:szCs w:val="22"/>
        </w:rPr>
        <w:br/>
        <w:t xml:space="preserve">   Team Member / </w:t>
      </w:r>
      <w:r>
        <w:rPr>
          <w:rFonts w:ascii="Calibri" w:eastAsia="Calibri" w:hAnsi="Calibri" w:cs="Calibri"/>
          <w:sz w:val="22"/>
          <w:szCs w:val="22"/>
        </w:rPr>
        <w:t>Date                                        Team Member / Date</w:t>
      </w:r>
      <w:r>
        <w:rPr>
          <w:noProof/>
        </w:rPr>
        <w:drawing>
          <wp:anchor distT="0" distB="0" distL="0" distR="0" simplePos="0" relativeHeight="251663360" behindDoc="0" locked="0" layoutInCell="1" hidden="0" allowOverlap="1" wp14:anchorId="425F3DBC" wp14:editId="5AD02DB6">
            <wp:simplePos x="0" y="0"/>
            <wp:positionH relativeFrom="column">
              <wp:posOffset>3162300</wp:posOffset>
            </wp:positionH>
            <wp:positionV relativeFrom="paragraph">
              <wp:posOffset>333375</wp:posOffset>
            </wp:positionV>
            <wp:extent cx="2009775" cy="383609"/>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009775" cy="383609"/>
                    </a:xfrm>
                    <a:prstGeom prst="rect">
                      <a:avLst/>
                    </a:prstGeom>
                    <a:ln/>
                  </pic:spPr>
                </pic:pic>
              </a:graphicData>
            </a:graphic>
          </wp:anchor>
        </w:drawing>
      </w:r>
      <w:r>
        <w:rPr>
          <w:noProof/>
        </w:rPr>
        <w:drawing>
          <wp:anchor distT="0" distB="0" distL="0" distR="0" simplePos="0" relativeHeight="251664384" behindDoc="0" locked="0" layoutInCell="1" hidden="0" allowOverlap="1" wp14:anchorId="7F7685D7" wp14:editId="00F98A70">
            <wp:simplePos x="0" y="0"/>
            <wp:positionH relativeFrom="column">
              <wp:posOffset>542925</wp:posOffset>
            </wp:positionH>
            <wp:positionV relativeFrom="paragraph">
              <wp:posOffset>66675</wp:posOffset>
            </wp:positionV>
            <wp:extent cx="1824038" cy="649234"/>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824038" cy="649234"/>
                    </a:xfrm>
                    <a:prstGeom prst="rect">
                      <a:avLst/>
                    </a:prstGeom>
                    <a:ln/>
                  </pic:spPr>
                </pic:pic>
              </a:graphicData>
            </a:graphic>
          </wp:anchor>
        </w:drawing>
      </w:r>
    </w:p>
    <w:p w14:paraId="40D30A48" w14:textId="77777777" w:rsidR="0066710F" w:rsidRDefault="0066710F">
      <w:pPr>
        <w:spacing w:before="240" w:after="240" w:line="276" w:lineRule="auto"/>
        <w:ind w:left="-1440"/>
        <w:jc w:val="center"/>
        <w:rPr>
          <w:rFonts w:ascii="Calibri" w:eastAsia="Calibri" w:hAnsi="Calibri" w:cs="Calibri"/>
          <w:sz w:val="22"/>
          <w:szCs w:val="22"/>
        </w:rPr>
      </w:pPr>
    </w:p>
    <w:p w14:paraId="7B3E520E" w14:textId="77777777" w:rsidR="0066710F" w:rsidRDefault="0066710F">
      <w:pPr>
        <w:spacing w:before="240" w:after="240" w:line="276" w:lineRule="auto"/>
        <w:ind w:left="-1440"/>
        <w:jc w:val="center"/>
        <w:rPr>
          <w:rFonts w:ascii="Calibri" w:eastAsia="Calibri" w:hAnsi="Calibri" w:cs="Calibri"/>
          <w:sz w:val="22"/>
          <w:szCs w:val="22"/>
        </w:rPr>
      </w:pPr>
    </w:p>
    <w:p w14:paraId="20DEE47D" w14:textId="77777777" w:rsidR="0066710F" w:rsidRDefault="00883B00">
      <w:pPr>
        <w:spacing w:before="240" w:after="240" w:line="276" w:lineRule="auto"/>
        <w:ind w:left="-1440"/>
        <w:jc w:val="center"/>
        <w:rPr>
          <w:rFonts w:ascii="Calibri" w:eastAsia="Calibri" w:hAnsi="Calibri" w:cs="Calibri"/>
        </w:rPr>
      </w:pPr>
      <w:r>
        <w:rPr>
          <w:rFonts w:ascii="Calibri" w:eastAsia="Calibri" w:hAnsi="Calibri" w:cs="Calibri"/>
          <w:sz w:val="22"/>
          <w:szCs w:val="22"/>
        </w:rPr>
        <w:t xml:space="preserve"> _________________________</w:t>
      </w:r>
      <w:r>
        <w:rPr>
          <w:rFonts w:ascii="Calibri" w:eastAsia="Calibri" w:hAnsi="Calibri" w:cs="Calibri"/>
          <w:sz w:val="22"/>
          <w:szCs w:val="22"/>
        </w:rPr>
        <w:br/>
        <w:t xml:space="preserve"> Client Name / Date</w:t>
      </w:r>
    </w:p>
    <w:sectPr w:rsidR="0066710F">
      <w:footerReference w:type="default" r:id="rId21"/>
      <w:footerReference w:type="first" r:id="rId22"/>
      <w:pgSz w:w="12240" w:h="15840"/>
      <w:pgMar w:top="1440" w:right="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imer, Yolanda" w:date="2020-10-23T13:49:00Z" w:initials="RY">
    <w:p w14:paraId="63854C39" w14:textId="46C1C546" w:rsidR="002F2CB1" w:rsidRDefault="002F2CB1">
      <w:pPr>
        <w:pStyle w:val="CommentText"/>
      </w:pPr>
      <w:r>
        <w:rPr>
          <w:rStyle w:val="CommentReference"/>
        </w:rPr>
        <w:annotationRef/>
      </w:r>
      <w:r>
        <w:t>Very nice overview, especially the first paragraph that describes the importance of models in your own words.</w:t>
      </w:r>
    </w:p>
  </w:comment>
  <w:comment w:id="2" w:author="Reimer, Yolanda" w:date="2020-10-23T13:50:00Z" w:initials="RY">
    <w:p w14:paraId="1FFDEA49" w14:textId="1F7B3DA2" w:rsidR="000D405E" w:rsidRDefault="000D405E">
      <w:pPr>
        <w:pStyle w:val="CommentText"/>
      </w:pPr>
      <w:r>
        <w:rPr>
          <w:rStyle w:val="CommentReference"/>
        </w:rPr>
        <w:annotationRef/>
      </w:r>
      <w:r>
        <w:t>I love the fact that you include a description of what’s going on in the model to accompany it. It really helps the reader create a complete picture.</w:t>
      </w:r>
    </w:p>
  </w:comment>
  <w:comment w:id="3" w:author="Reimer, Yolanda" w:date="2020-10-23T13:51:00Z" w:initials="RY">
    <w:p w14:paraId="55F827F9" w14:textId="69D9B2AD" w:rsidR="000D405E" w:rsidRDefault="000D405E">
      <w:pPr>
        <w:pStyle w:val="CommentText"/>
      </w:pPr>
      <w:r>
        <w:rPr>
          <w:rStyle w:val="CommentReference"/>
        </w:rPr>
        <w:annotationRef/>
      </w:r>
      <w:r>
        <w:t>Good to confirm</w:t>
      </w:r>
    </w:p>
  </w:comment>
  <w:comment w:id="4" w:author="Reimer, Yolanda" w:date="2020-10-23T13:55:00Z" w:initials="RY">
    <w:p w14:paraId="3710E3AF" w14:textId="7862251B" w:rsidR="00586FFE" w:rsidRDefault="00586FFE">
      <w:pPr>
        <w:pStyle w:val="CommentText"/>
      </w:pPr>
      <w:r>
        <w:rPr>
          <w:rStyle w:val="CommentReference"/>
        </w:rPr>
        <w:annotationRef/>
      </w:r>
      <w:r>
        <w:t>Through what…</w:t>
      </w:r>
    </w:p>
  </w:comment>
  <w:comment w:id="6" w:author="Reimer, Yolanda" w:date="2020-10-23T13:55:00Z" w:initials="RY">
    <w:p w14:paraId="683684CD" w14:textId="1B4DA8D4" w:rsidR="00586FFE" w:rsidRDefault="00586FFE">
      <w:pPr>
        <w:pStyle w:val="CommentText"/>
      </w:pPr>
      <w:r>
        <w:rPr>
          <w:rStyle w:val="CommentReference"/>
        </w:rPr>
        <w:annotationRef/>
      </w:r>
      <w:r>
        <w:t>Model?</w:t>
      </w:r>
    </w:p>
  </w:comment>
  <w:comment w:id="5" w:author="Reimer, Yolanda" w:date="2020-10-23T13:56:00Z" w:initials="RY">
    <w:p w14:paraId="34C14949" w14:textId="0131B434" w:rsidR="00586FFE" w:rsidRDefault="00586FFE">
      <w:pPr>
        <w:pStyle w:val="CommentText"/>
      </w:pPr>
      <w:r>
        <w:rPr>
          <w:rStyle w:val="CommentReference"/>
        </w:rPr>
        <w:annotationRef/>
      </w:r>
      <w:r>
        <w:t>‘This model is a good representation of our system because …”</w:t>
      </w:r>
    </w:p>
  </w:comment>
  <w:comment w:id="10" w:author="Reimer, Yolanda" w:date="2020-10-23T13:57:00Z" w:initials="RY">
    <w:p w14:paraId="6ADAE6A3" w14:textId="03A55549" w:rsidR="00586FFE" w:rsidRDefault="00586FFE">
      <w:pPr>
        <w:pStyle w:val="CommentText"/>
      </w:pPr>
      <w:r>
        <w:rPr>
          <w:rStyle w:val="CommentReference"/>
        </w:rPr>
        <w:annotationRef/>
      </w:r>
      <w:r>
        <w:t>Again, very helpful that you’re describing what the model is showing.</w:t>
      </w:r>
    </w:p>
  </w:comment>
  <w:comment w:id="11" w:author="Reimer, Yolanda" w:date="2020-10-23T13:58:00Z" w:initials="RY">
    <w:p w14:paraId="79E48DE3" w14:textId="694814D4" w:rsidR="00586FFE" w:rsidRDefault="00586FFE">
      <w:pPr>
        <w:pStyle w:val="CommentText"/>
      </w:pPr>
      <w:r>
        <w:rPr>
          <w:rStyle w:val="CommentReference"/>
        </w:rPr>
        <w:annotationRef/>
      </w:r>
      <w:r>
        <w:t>Maybe mix up word choice a bit. The word ‘consume’ is heavily used throughout this section.</w:t>
      </w:r>
    </w:p>
  </w:comment>
  <w:comment w:id="12" w:author="Reimer, Yolanda" w:date="2020-10-23T13:59:00Z" w:initials="RY">
    <w:p w14:paraId="0D53EC86" w14:textId="60EAAF3F" w:rsidR="00586FFE" w:rsidRDefault="00586FFE">
      <w:pPr>
        <w:pStyle w:val="CommentText"/>
      </w:pPr>
      <w:r>
        <w:rPr>
          <w:rStyle w:val="CommentReference"/>
        </w:rPr>
        <w:annotationRef/>
      </w:r>
      <w:r>
        <w:t>Great. Sounds like the model was very helpful in helping you refine your software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854C39" w15:done="0"/>
  <w15:commentEx w15:paraId="1FFDEA49" w15:done="0"/>
  <w15:commentEx w15:paraId="55F827F9" w15:done="0"/>
  <w15:commentEx w15:paraId="3710E3AF" w15:done="0"/>
  <w15:commentEx w15:paraId="683684CD" w15:done="0"/>
  <w15:commentEx w15:paraId="34C14949" w15:done="0"/>
  <w15:commentEx w15:paraId="6ADAE6A3" w15:done="0"/>
  <w15:commentEx w15:paraId="79E48DE3" w15:done="0"/>
  <w15:commentEx w15:paraId="0D53E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5E00" w16cex:dateUtc="2020-10-23T19:49:00Z"/>
  <w16cex:commentExtensible w16cex:durableId="233D5E3C" w16cex:dateUtc="2020-10-23T19:50:00Z"/>
  <w16cex:commentExtensible w16cex:durableId="233D5E7B" w16cex:dateUtc="2020-10-23T19:51:00Z"/>
  <w16cex:commentExtensible w16cex:durableId="233D5F3E" w16cex:dateUtc="2020-10-23T19:55:00Z"/>
  <w16cex:commentExtensible w16cex:durableId="233D5F60" w16cex:dateUtc="2020-10-23T19:55:00Z"/>
  <w16cex:commentExtensible w16cex:durableId="233D5F81" w16cex:dateUtc="2020-10-23T19:56:00Z"/>
  <w16cex:commentExtensible w16cex:durableId="233D5FAD" w16cex:dateUtc="2020-10-23T19:57:00Z"/>
  <w16cex:commentExtensible w16cex:durableId="233D5FF2" w16cex:dateUtc="2020-10-23T19:58:00Z"/>
  <w16cex:commentExtensible w16cex:durableId="233D604E" w16cex:dateUtc="2020-10-23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854C39" w16cid:durableId="233D5E00"/>
  <w16cid:commentId w16cid:paraId="1FFDEA49" w16cid:durableId="233D5E3C"/>
  <w16cid:commentId w16cid:paraId="55F827F9" w16cid:durableId="233D5E7B"/>
  <w16cid:commentId w16cid:paraId="3710E3AF" w16cid:durableId="233D5F3E"/>
  <w16cid:commentId w16cid:paraId="683684CD" w16cid:durableId="233D5F60"/>
  <w16cid:commentId w16cid:paraId="34C14949" w16cid:durableId="233D5F81"/>
  <w16cid:commentId w16cid:paraId="6ADAE6A3" w16cid:durableId="233D5FAD"/>
  <w16cid:commentId w16cid:paraId="79E48DE3" w16cid:durableId="233D5FF2"/>
  <w16cid:commentId w16cid:paraId="0D53EC86" w16cid:durableId="233D6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BC65D" w14:textId="77777777" w:rsidR="00883B00" w:rsidRDefault="00883B00">
      <w:r>
        <w:separator/>
      </w:r>
    </w:p>
  </w:endnote>
  <w:endnote w:type="continuationSeparator" w:id="0">
    <w:p w14:paraId="6F11016B" w14:textId="77777777" w:rsidR="00883B00" w:rsidRDefault="0088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BAB6" w14:textId="77777777" w:rsidR="0066710F" w:rsidRDefault="00883B00">
    <w:pPr>
      <w:ind w:right="900"/>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sidR="00361C43">
      <w:rPr>
        <w:rFonts w:ascii="Calibri" w:eastAsia="Calibri" w:hAnsi="Calibri" w:cs="Calibri"/>
      </w:rPr>
      <w:fldChar w:fldCharType="separate"/>
    </w:r>
    <w:r w:rsidR="00361C43">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7408A" w14:textId="77777777" w:rsidR="0066710F" w:rsidRDefault="006671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8C3B5" w14:textId="77777777" w:rsidR="00883B00" w:rsidRDefault="00883B00">
      <w:r>
        <w:separator/>
      </w:r>
    </w:p>
  </w:footnote>
  <w:footnote w:type="continuationSeparator" w:id="0">
    <w:p w14:paraId="3624C126" w14:textId="77777777" w:rsidR="00883B00" w:rsidRDefault="00883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67A6B"/>
    <w:multiLevelType w:val="multilevel"/>
    <w:tmpl w:val="60307D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imer, Yolanda">
    <w15:presenceInfo w15:providerId="AD" w15:userId="S::yolanda.reimer@umt.edu::a84421d3-9edf-4831-a7b6-7339f99dc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10F"/>
    <w:rsid w:val="000D405E"/>
    <w:rsid w:val="002F2CB1"/>
    <w:rsid w:val="00361C43"/>
    <w:rsid w:val="00586FFE"/>
    <w:rsid w:val="005E1E8C"/>
    <w:rsid w:val="0066710F"/>
    <w:rsid w:val="0088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0F17"/>
  <w15:docId w15:val="{664281F1-445C-B249-83A6-F13E60E7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sz w:val="28"/>
      <w:szCs w:val="28"/>
    </w:rPr>
  </w:style>
  <w:style w:type="paragraph" w:styleId="Heading2">
    <w:name w:val="heading 2"/>
    <w:basedOn w:val="Normal"/>
    <w:next w:val="Normal"/>
    <w:uiPriority w:val="9"/>
    <w:unhideWhenUsed/>
    <w:qFormat/>
    <w:pPr>
      <w:keepNext/>
      <w:keepLines/>
      <w:spacing w:before="40" w:after="120"/>
      <w:ind w:left="360" w:hanging="360"/>
      <w:outlineLvl w:val="1"/>
    </w:pPr>
    <w:rPr>
      <w:rFonts w:ascii="Calibri" w:eastAsia="Calibri" w:hAnsi="Calibri" w:cs="Calibri"/>
      <w:sz w:val="28"/>
      <w:szCs w:val="28"/>
    </w:rPr>
  </w:style>
  <w:style w:type="paragraph" w:styleId="Heading3">
    <w:name w:val="heading 3"/>
    <w:basedOn w:val="Normal"/>
    <w:next w:val="Normal"/>
    <w:uiPriority w:val="9"/>
    <w:semiHidden/>
    <w:unhideWhenUsed/>
    <w:qFormat/>
    <w:pPr>
      <w:keepNext/>
      <w:keepLines/>
      <w:spacing w:before="40"/>
      <w:ind w:left="720"/>
      <w:outlineLvl w:val="2"/>
    </w:pPr>
    <w:rPr>
      <w:rFonts w:ascii="Calibri" w:eastAsia="Calibri" w:hAnsi="Calibri" w:cs="Calibri"/>
      <w:color w:val="243F6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96"/>
      <w:szCs w:val="96"/>
    </w:rPr>
  </w:style>
  <w:style w:type="paragraph" w:styleId="Subtitle">
    <w:name w:val="Subtitle"/>
    <w:basedOn w:val="Normal"/>
    <w:next w:val="Normal"/>
    <w:uiPriority w:val="11"/>
    <w:qFormat/>
    <w:pPr>
      <w:jc w:val="center"/>
    </w:pPr>
    <w:rPr>
      <w:sz w:val="28"/>
      <w:szCs w:val="28"/>
    </w:rPr>
  </w:style>
  <w:style w:type="character" w:styleId="CommentReference">
    <w:name w:val="annotation reference"/>
    <w:basedOn w:val="DefaultParagraphFont"/>
    <w:uiPriority w:val="99"/>
    <w:semiHidden/>
    <w:unhideWhenUsed/>
    <w:rsid w:val="002F2CB1"/>
    <w:rPr>
      <w:sz w:val="16"/>
      <w:szCs w:val="16"/>
    </w:rPr>
  </w:style>
  <w:style w:type="paragraph" w:styleId="CommentText">
    <w:name w:val="annotation text"/>
    <w:basedOn w:val="Normal"/>
    <w:link w:val="CommentTextChar"/>
    <w:uiPriority w:val="99"/>
    <w:semiHidden/>
    <w:unhideWhenUsed/>
    <w:rsid w:val="002F2CB1"/>
    <w:rPr>
      <w:sz w:val="20"/>
      <w:szCs w:val="20"/>
    </w:rPr>
  </w:style>
  <w:style w:type="character" w:customStyle="1" w:styleId="CommentTextChar">
    <w:name w:val="Comment Text Char"/>
    <w:basedOn w:val="DefaultParagraphFont"/>
    <w:link w:val="CommentText"/>
    <w:uiPriority w:val="99"/>
    <w:semiHidden/>
    <w:rsid w:val="002F2CB1"/>
    <w:rPr>
      <w:sz w:val="20"/>
      <w:szCs w:val="20"/>
    </w:rPr>
  </w:style>
  <w:style w:type="paragraph" w:styleId="CommentSubject">
    <w:name w:val="annotation subject"/>
    <w:basedOn w:val="CommentText"/>
    <w:next w:val="CommentText"/>
    <w:link w:val="CommentSubjectChar"/>
    <w:uiPriority w:val="99"/>
    <w:semiHidden/>
    <w:unhideWhenUsed/>
    <w:rsid w:val="002F2CB1"/>
    <w:rPr>
      <w:b/>
      <w:bCs/>
    </w:rPr>
  </w:style>
  <w:style w:type="character" w:customStyle="1" w:styleId="CommentSubjectChar">
    <w:name w:val="Comment Subject Char"/>
    <w:basedOn w:val="CommentTextChar"/>
    <w:link w:val="CommentSubject"/>
    <w:uiPriority w:val="99"/>
    <w:semiHidden/>
    <w:rsid w:val="002F2CB1"/>
    <w:rPr>
      <w:b/>
      <w:bCs/>
      <w:sz w:val="20"/>
      <w:szCs w:val="20"/>
    </w:rPr>
  </w:style>
  <w:style w:type="paragraph" w:styleId="BalloonText">
    <w:name w:val="Balloon Text"/>
    <w:basedOn w:val="Normal"/>
    <w:link w:val="BalloonTextChar"/>
    <w:uiPriority w:val="99"/>
    <w:semiHidden/>
    <w:unhideWhenUsed/>
    <w:rsid w:val="002F2CB1"/>
    <w:rPr>
      <w:sz w:val="18"/>
      <w:szCs w:val="18"/>
    </w:rPr>
  </w:style>
  <w:style w:type="character" w:customStyle="1" w:styleId="BalloonTextChar">
    <w:name w:val="Balloon Text Char"/>
    <w:basedOn w:val="DefaultParagraphFont"/>
    <w:link w:val="BalloonText"/>
    <w:uiPriority w:val="99"/>
    <w:semiHidden/>
    <w:rsid w:val="002F2C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pp.diagrams.net/?page-id=yKcPo9YFxdjlEfHM9HdD&amp;scale=auto"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Reimer, Yolanda</cp:lastModifiedBy>
  <cp:revision>6</cp:revision>
  <dcterms:created xsi:type="dcterms:W3CDTF">2020-10-23T19:48:00Z</dcterms:created>
  <dcterms:modified xsi:type="dcterms:W3CDTF">2020-10-23T20:05:00Z</dcterms:modified>
</cp:coreProperties>
</file>